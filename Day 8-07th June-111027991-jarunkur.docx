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8C834" w14:textId="77777777" w:rsidR="00D4341D" w:rsidRDefault="00D4341D" w:rsidP="00D4341D">
      <w:pPr>
        <w:spacing w:line="331" w:lineRule="auto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Task 21 to Task 30   – home tasks — </w:t>
      </w:r>
      <w:proofErr w:type="spellStart"/>
      <w:r>
        <w:rPr>
          <w:b/>
          <w:sz w:val="38"/>
          <w:szCs w:val="38"/>
        </w:rPr>
        <w:t>plz</w:t>
      </w:r>
      <w:proofErr w:type="spellEnd"/>
      <w:r>
        <w:rPr>
          <w:b/>
          <w:sz w:val="38"/>
          <w:szCs w:val="38"/>
        </w:rPr>
        <w:t xml:space="preserve"> refer Doc 17 Arrays in </w:t>
      </w:r>
      <w:proofErr w:type="gramStart"/>
      <w:r>
        <w:rPr>
          <w:b/>
          <w:sz w:val="38"/>
          <w:szCs w:val="38"/>
        </w:rPr>
        <w:t>java..</w:t>
      </w:r>
      <w:proofErr w:type="gramEnd"/>
    </w:p>
    <w:p w14:paraId="7F1577CF" w14:textId="77777777" w:rsidR="00D4341D" w:rsidRDefault="00D4341D" w:rsidP="00D4341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Final command is used to create constant</w:t>
      </w:r>
    </w:p>
    <w:p w14:paraId="75A24964" w14:textId="77777777" w:rsidR="00D4341D" w:rsidRDefault="00D4341D" w:rsidP="00D4341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DE671A5" w14:textId="77777777" w:rsidR="00D4341D" w:rsidRDefault="00D4341D" w:rsidP="00D4341D">
      <w:pPr>
        <w:rPr>
          <w:b/>
        </w:rPr>
      </w:pPr>
    </w:p>
    <w:p w14:paraId="3CA2AB92" w14:textId="77777777" w:rsidR="00D4341D" w:rsidRDefault="00D4341D" w:rsidP="00D4341D">
      <w:pPr>
        <w:spacing w:line="331" w:lineRule="auto"/>
        <w:rPr>
          <w:b/>
        </w:rPr>
      </w:pPr>
      <w:r>
        <w:rPr>
          <w:b/>
        </w:rPr>
        <w:t xml:space="preserve">Task 031 </w:t>
      </w:r>
    </w:p>
    <w:p w14:paraId="479CD7C8" w14:textId="77777777" w:rsidR="00D4341D" w:rsidRDefault="00D4341D" w:rsidP="00D4341D">
      <w:pPr>
        <w:rPr>
          <w:b/>
        </w:rPr>
      </w:pPr>
      <w:r>
        <w:rPr>
          <w:b/>
        </w:rPr>
        <w:t xml:space="preserve">class </w:t>
      </w:r>
      <w:proofErr w:type="gramStart"/>
      <w:r>
        <w:rPr>
          <w:b/>
        </w:rPr>
        <w:t>Calculation{</w:t>
      </w:r>
      <w:proofErr w:type="gramEnd"/>
    </w:p>
    <w:p w14:paraId="670EE207" w14:textId="77777777" w:rsidR="00D4341D" w:rsidRDefault="00D4341D" w:rsidP="00D4341D">
      <w:pPr>
        <w:rPr>
          <w:b/>
        </w:rPr>
      </w:pPr>
      <w:r>
        <w:rPr>
          <w:b/>
        </w:rPr>
        <w:t xml:space="preserve">    int </w:t>
      </w:r>
      <w:proofErr w:type="gramStart"/>
      <w:r>
        <w:rPr>
          <w:b/>
        </w:rPr>
        <w:t>z;</w:t>
      </w:r>
      <w:proofErr w:type="gramEnd"/>
    </w:p>
    <w:p w14:paraId="41022698" w14:textId="77777777" w:rsidR="00D4341D" w:rsidRDefault="00D4341D" w:rsidP="00D4341D">
      <w:pPr>
        <w:rPr>
          <w:b/>
        </w:rPr>
      </w:pPr>
    </w:p>
    <w:p w14:paraId="0A8F7F52" w14:textId="77777777" w:rsidR="00D4341D" w:rsidRDefault="00D4341D" w:rsidP="00D4341D">
      <w:pPr>
        <w:rPr>
          <w:b/>
        </w:rPr>
      </w:pPr>
      <w:r>
        <w:rPr>
          <w:b/>
        </w:rPr>
        <w:t xml:space="preserve">    public void </w:t>
      </w:r>
      <w:proofErr w:type="gramStart"/>
      <w:r>
        <w:rPr>
          <w:b/>
        </w:rPr>
        <w:t>addition(</w:t>
      </w:r>
      <w:proofErr w:type="gramEnd"/>
      <w:r>
        <w:rPr>
          <w:b/>
        </w:rPr>
        <w:t xml:space="preserve">int x, int </w:t>
      </w:r>
      <w:proofErr w:type="gramStart"/>
      <w:r>
        <w:rPr>
          <w:b/>
        </w:rPr>
        <w:t>y) {</w:t>
      </w:r>
      <w:proofErr w:type="gramEnd"/>
    </w:p>
    <w:p w14:paraId="3E14280F" w14:textId="77777777" w:rsidR="00D4341D" w:rsidRDefault="00D4341D" w:rsidP="00D4341D">
      <w:pPr>
        <w:rPr>
          <w:b/>
        </w:rPr>
      </w:pPr>
      <w:r>
        <w:rPr>
          <w:b/>
        </w:rPr>
        <w:t xml:space="preserve">        z = x + </w:t>
      </w:r>
      <w:proofErr w:type="gramStart"/>
      <w:r>
        <w:rPr>
          <w:b/>
        </w:rPr>
        <w:t>y;</w:t>
      </w:r>
      <w:proofErr w:type="gramEnd"/>
    </w:p>
    <w:p w14:paraId="265194ED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("The sum of the given numbers:"+z</w:t>
      </w:r>
      <w:proofErr w:type="gramStart"/>
      <w:r>
        <w:rPr>
          <w:b/>
        </w:rPr>
        <w:t>);</w:t>
      </w:r>
      <w:proofErr w:type="gramEnd"/>
    </w:p>
    <w:p w14:paraId="22CB1AE5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64D39204" w14:textId="77777777" w:rsidR="00D4341D" w:rsidRDefault="00D4341D" w:rsidP="00D4341D">
      <w:pPr>
        <w:rPr>
          <w:b/>
        </w:rPr>
      </w:pPr>
    </w:p>
    <w:p w14:paraId="23958097" w14:textId="77777777" w:rsidR="00D4341D" w:rsidRDefault="00D4341D" w:rsidP="00D4341D">
      <w:pPr>
        <w:rPr>
          <w:b/>
        </w:rPr>
      </w:pPr>
      <w:r>
        <w:rPr>
          <w:b/>
        </w:rPr>
        <w:t xml:space="preserve">    public void </w:t>
      </w:r>
      <w:proofErr w:type="gramStart"/>
      <w:r>
        <w:rPr>
          <w:b/>
        </w:rPr>
        <w:t>Subtraction(</w:t>
      </w:r>
      <w:proofErr w:type="gramEnd"/>
      <w:r>
        <w:rPr>
          <w:b/>
        </w:rPr>
        <w:t xml:space="preserve">int x, int </w:t>
      </w:r>
      <w:proofErr w:type="gramStart"/>
      <w:r>
        <w:rPr>
          <w:b/>
        </w:rPr>
        <w:t>y) {</w:t>
      </w:r>
      <w:proofErr w:type="gramEnd"/>
    </w:p>
    <w:p w14:paraId="3972F23A" w14:textId="77777777" w:rsidR="00D4341D" w:rsidRDefault="00D4341D" w:rsidP="00D4341D">
      <w:pPr>
        <w:rPr>
          <w:b/>
        </w:rPr>
      </w:pPr>
      <w:r>
        <w:rPr>
          <w:b/>
        </w:rPr>
        <w:t xml:space="preserve">        z = x - </w:t>
      </w:r>
      <w:proofErr w:type="gramStart"/>
      <w:r>
        <w:rPr>
          <w:b/>
        </w:rPr>
        <w:t>y;</w:t>
      </w:r>
      <w:proofErr w:type="gramEnd"/>
    </w:p>
    <w:p w14:paraId="09C37EF4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("The difference between the given numbers:"+z</w:t>
      </w:r>
      <w:proofErr w:type="gramStart"/>
      <w:r>
        <w:rPr>
          <w:b/>
        </w:rPr>
        <w:t>);</w:t>
      </w:r>
      <w:proofErr w:type="gramEnd"/>
    </w:p>
    <w:p w14:paraId="2BEA0EFD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4D4DCA2A" w14:textId="77777777" w:rsidR="00D4341D" w:rsidRDefault="00D4341D" w:rsidP="00D4341D">
      <w:pPr>
        <w:rPr>
          <w:b/>
        </w:rPr>
      </w:pPr>
      <w:r>
        <w:rPr>
          <w:b/>
        </w:rPr>
        <w:t>}</w:t>
      </w:r>
    </w:p>
    <w:p w14:paraId="3C518752" w14:textId="77777777" w:rsidR="00D4341D" w:rsidRDefault="00D4341D" w:rsidP="00D4341D">
      <w:pPr>
        <w:rPr>
          <w:b/>
        </w:rPr>
      </w:pPr>
    </w:p>
    <w:p w14:paraId="1EC13B5E" w14:textId="77777777" w:rsidR="00D4341D" w:rsidRDefault="00D4341D" w:rsidP="00D4341D">
      <w:pPr>
        <w:rPr>
          <w:b/>
        </w:rPr>
      </w:pPr>
      <w:r>
        <w:rPr>
          <w:b/>
        </w:rPr>
        <w:t>public class My_Calculation2 extends Calculation {</w:t>
      </w:r>
    </w:p>
    <w:p w14:paraId="760F522C" w14:textId="77777777" w:rsidR="00D4341D" w:rsidRDefault="00D4341D" w:rsidP="00D4341D">
      <w:pPr>
        <w:rPr>
          <w:b/>
        </w:rPr>
      </w:pPr>
      <w:r>
        <w:rPr>
          <w:b/>
        </w:rPr>
        <w:t xml:space="preserve">    public void </w:t>
      </w:r>
      <w:proofErr w:type="gramStart"/>
      <w:r>
        <w:rPr>
          <w:b/>
        </w:rPr>
        <w:t>multiplication(</w:t>
      </w:r>
      <w:proofErr w:type="gramEnd"/>
      <w:r>
        <w:rPr>
          <w:b/>
        </w:rPr>
        <w:t xml:space="preserve">int x, int </w:t>
      </w:r>
      <w:proofErr w:type="gramStart"/>
      <w:r>
        <w:rPr>
          <w:b/>
        </w:rPr>
        <w:t>y) {</w:t>
      </w:r>
      <w:proofErr w:type="gramEnd"/>
    </w:p>
    <w:p w14:paraId="44D057B2" w14:textId="77777777" w:rsidR="00D4341D" w:rsidRDefault="00D4341D" w:rsidP="00D4341D">
      <w:pPr>
        <w:rPr>
          <w:b/>
        </w:rPr>
      </w:pPr>
      <w:r>
        <w:rPr>
          <w:b/>
        </w:rPr>
        <w:t xml:space="preserve">        z = x * </w:t>
      </w:r>
      <w:proofErr w:type="gramStart"/>
      <w:r>
        <w:rPr>
          <w:b/>
        </w:rPr>
        <w:t>y;</w:t>
      </w:r>
      <w:proofErr w:type="gramEnd"/>
    </w:p>
    <w:p w14:paraId="07C12F4B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("The product of the given numbers:"+z</w:t>
      </w:r>
      <w:proofErr w:type="gramStart"/>
      <w:r>
        <w:rPr>
          <w:b/>
        </w:rPr>
        <w:t>);</w:t>
      </w:r>
      <w:proofErr w:type="gramEnd"/>
    </w:p>
    <w:p w14:paraId="19400BBE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490F340A" w14:textId="77777777" w:rsidR="00D4341D" w:rsidRDefault="00D4341D" w:rsidP="00D4341D">
      <w:pPr>
        <w:rPr>
          <w:b/>
        </w:rPr>
      </w:pPr>
    </w:p>
    <w:p w14:paraId="674C506D" w14:textId="77777777" w:rsidR="00D4341D" w:rsidRDefault="00D4341D" w:rsidP="00D4341D">
      <w:pPr>
        <w:rPr>
          <w:b/>
        </w:rPr>
      </w:pPr>
      <w:r>
        <w:rPr>
          <w:b/>
        </w:rPr>
        <w:t xml:space="preserve">    public static void </w:t>
      </w:r>
      <w:proofErr w:type="gramStart"/>
      <w:r>
        <w:rPr>
          <w:b/>
        </w:rPr>
        <w:t>main(String[</w:t>
      </w:r>
      <w:proofErr w:type="gramEnd"/>
      <w:r>
        <w:rPr>
          <w:b/>
        </w:rPr>
        <w:t xml:space="preserve">] </w:t>
      </w:r>
      <w:proofErr w:type="spellStart"/>
      <w:proofErr w:type="gramStart"/>
      <w:r>
        <w:rPr>
          <w:b/>
        </w:rPr>
        <w:t>args</w:t>
      </w:r>
      <w:proofErr w:type="spellEnd"/>
      <w:r>
        <w:rPr>
          <w:b/>
        </w:rPr>
        <w:t>) {</w:t>
      </w:r>
      <w:proofErr w:type="gramEnd"/>
    </w:p>
    <w:p w14:paraId="75B65BE8" w14:textId="77777777" w:rsidR="00D4341D" w:rsidRDefault="00D4341D" w:rsidP="00D4341D">
      <w:pPr>
        <w:rPr>
          <w:b/>
        </w:rPr>
      </w:pPr>
      <w:r>
        <w:rPr>
          <w:b/>
        </w:rPr>
        <w:t xml:space="preserve">        int a = 20, b = </w:t>
      </w:r>
      <w:proofErr w:type="gramStart"/>
      <w:r>
        <w:rPr>
          <w:b/>
        </w:rPr>
        <w:t>10;</w:t>
      </w:r>
      <w:proofErr w:type="gramEnd"/>
    </w:p>
    <w:p w14:paraId="6FF0CC37" w14:textId="77777777" w:rsidR="00D4341D" w:rsidRDefault="00D4341D" w:rsidP="00D4341D">
      <w:pPr>
        <w:rPr>
          <w:b/>
        </w:rPr>
      </w:pPr>
      <w:r>
        <w:rPr>
          <w:b/>
        </w:rPr>
        <w:t xml:space="preserve">        My_Calculation2 obj = new My_Calculation2(</w:t>
      </w:r>
      <w:proofErr w:type="gramStart"/>
      <w:r>
        <w:rPr>
          <w:b/>
        </w:rPr>
        <w:t>);</w:t>
      </w:r>
      <w:proofErr w:type="gramEnd"/>
    </w:p>
    <w:p w14:paraId="03D73A6B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obj.addition</w:t>
      </w:r>
      <w:proofErr w:type="spellEnd"/>
      <w:proofErr w:type="gramEnd"/>
      <w:r>
        <w:rPr>
          <w:b/>
        </w:rPr>
        <w:t>(a, b</w:t>
      </w:r>
      <w:proofErr w:type="gramStart"/>
      <w:r>
        <w:rPr>
          <w:b/>
        </w:rPr>
        <w:t>);</w:t>
      </w:r>
      <w:proofErr w:type="gramEnd"/>
    </w:p>
    <w:p w14:paraId="72E8C5A7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obj.Subtraction</w:t>
      </w:r>
      <w:proofErr w:type="spellEnd"/>
      <w:proofErr w:type="gramEnd"/>
      <w:r>
        <w:rPr>
          <w:b/>
        </w:rPr>
        <w:t>(a, b</w:t>
      </w:r>
      <w:proofErr w:type="gramStart"/>
      <w:r>
        <w:rPr>
          <w:b/>
        </w:rPr>
        <w:t>);</w:t>
      </w:r>
      <w:proofErr w:type="gramEnd"/>
    </w:p>
    <w:p w14:paraId="66F38D01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obj.multiplication</w:t>
      </w:r>
      <w:proofErr w:type="spellEnd"/>
      <w:proofErr w:type="gramEnd"/>
      <w:r>
        <w:rPr>
          <w:b/>
        </w:rPr>
        <w:t>(a, b</w:t>
      </w:r>
      <w:proofErr w:type="gramStart"/>
      <w:r>
        <w:rPr>
          <w:b/>
        </w:rPr>
        <w:t>);</w:t>
      </w:r>
      <w:proofErr w:type="gramEnd"/>
    </w:p>
    <w:p w14:paraId="28754A96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36BB338F" w14:textId="77777777" w:rsidR="00D4341D" w:rsidRDefault="00D4341D" w:rsidP="00D4341D">
      <w:pPr>
        <w:rPr>
          <w:b/>
        </w:rPr>
      </w:pPr>
      <w:r>
        <w:rPr>
          <w:b/>
        </w:rPr>
        <w:t>}</w:t>
      </w:r>
    </w:p>
    <w:p w14:paraId="46B5D156" w14:textId="77777777" w:rsidR="00D4341D" w:rsidRDefault="00D4341D" w:rsidP="00D4341D">
      <w:pPr>
        <w:rPr>
          <w:b/>
        </w:rPr>
      </w:pPr>
    </w:p>
    <w:p w14:paraId="482CA8A8" w14:textId="77777777" w:rsidR="00D4341D" w:rsidRDefault="00D4341D" w:rsidP="00D4341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ins w:id="0" w:author="Pratheesh Sailor" w:date="2025-06-07T17:29:00Z">
        <w:r>
          <w:rPr>
            <w:b/>
            <w:noProof/>
          </w:rPr>
          <w:drawing>
            <wp:inline distT="114300" distB="114300" distL="114300" distR="114300" wp14:anchorId="766F2EB4" wp14:editId="225FB763">
              <wp:extent cx="5943600" cy="1195388"/>
              <wp:effectExtent l="0" t="0" r="0" b="0"/>
              <wp:docPr id="6" name="image8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8.jp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195388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ins>
    </w:p>
    <w:p w14:paraId="744F1BC1" w14:textId="77777777" w:rsidR="00D4341D" w:rsidRDefault="00D4341D" w:rsidP="00D4341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 xml:space="preserve">Task 032 </w:t>
      </w:r>
    </w:p>
    <w:p w14:paraId="19E8BC71" w14:textId="77777777" w:rsidR="00D4341D" w:rsidRDefault="00D4341D" w:rsidP="00D4341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0920250" w14:textId="77777777" w:rsidR="00D4341D" w:rsidRDefault="00D4341D" w:rsidP="00D4341D">
      <w:pPr>
        <w:rPr>
          <w:b/>
        </w:rPr>
      </w:pPr>
      <w:r>
        <w:rPr>
          <w:b/>
        </w:rPr>
        <w:t>class Calculations {</w:t>
      </w:r>
    </w:p>
    <w:p w14:paraId="4C6F6093" w14:textId="77777777" w:rsidR="00D4341D" w:rsidRDefault="00D4341D" w:rsidP="00D4341D">
      <w:pPr>
        <w:rPr>
          <w:b/>
        </w:rPr>
      </w:pPr>
      <w:r>
        <w:rPr>
          <w:b/>
        </w:rPr>
        <w:t xml:space="preserve">    int </w:t>
      </w:r>
      <w:proofErr w:type="gramStart"/>
      <w:r>
        <w:rPr>
          <w:b/>
        </w:rPr>
        <w:t>z;</w:t>
      </w:r>
      <w:proofErr w:type="gramEnd"/>
    </w:p>
    <w:p w14:paraId="67D8B301" w14:textId="77777777" w:rsidR="00D4341D" w:rsidRDefault="00D4341D" w:rsidP="00D4341D">
      <w:pPr>
        <w:rPr>
          <w:b/>
        </w:rPr>
      </w:pPr>
    </w:p>
    <w:p w14:paraId="7F5811C3" w14:textId="77777777" w:rsidR="00D4341D" w:rsidRDefault="00D4341D" w:rsidP="00D4341D">
      <w:pPr>
        <w:rPr>
          <w:b/>
        </w:rPr>
      </w:pPr>
      <w:r>
        <w:rPr>
          <w:b/>
        </w:rPr>
        <w:t xml:space="preserve">    public void </w:t>
      </w:r>
      <w:proofErr w:type="gramStart"/>
      <w:r>
        <w:rPr>
          <w:b/>
        </w:rPr>
        <w:t>addition(</w:t>
      </w:r>
      <w:proofErr w:type="gramEnd"/>
      <w:r>
        <w:rPr>
          <w:b/>
        </w:rPr>
        <w:t xml:space="preserve">int x, int </w:t>
      </w:r>
      <w:proofErr w:type="gramStart"/>
      <w:r>
        <w:rPr>
          <w:b/>
        </w:rPr>
        <w:t>y) {</w:t>
      </w:r>
      <w:proofErr w:type="gramEnd"/>
    </w:p>
    <w:p w14:paraId="70AE7553" w14:textId="77777777" w:rsidR="00D4341D" w:rsidRDefault="00D4341D" w:rsidP="00D4341D">
      <w:pPr>
        <w:rPr>
          <w:b/>
        </w:rPr>
      </w:pPr>
      <w:r>
        <w:rPr>
          <w:b/>
        </w:rPr>
        <w:t xml:space="preserve">        z = x + </w:t>
      </w:r>
      <w:proofErr w:type="gramStart"/>
      <w:r>
        <w:rPr>
          <w:b/>
        </w:rPr>
        <w:t>y;</w:t>
      </w:r>
      <w:proofErr w:type="gramEnd"/>
    </w:p>
    <w:p w14:paraId="6FD7EB5C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("Sum: " + z</w:t>
      </w:r>
      <w:proofErr w:type="gramStart"/>
      <w:r>
        <w:rPr>
          <w:b/>
        </w:rPr>
        <w:t>);</w:t>
      </w:r>
      <w:proofErr w:type="gramEnd"/>
    </w:p>
    <w:p w14:paraId="496D0C27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77780503" w14:textId="77777777" w:rsidR="00D4341D" w:rsidRDefault="00D4341D" w:rsidP="00D4341D">
      <w:pPr>
        <w:rPr>
          <w:b/>
        </w:rPr>
      </w:pPr>
    </w:p>
    <w:p w14:paraId="526543EB" w14:textId="77777777" w:rsidR="00D4341D" w:rsidRDefault="00D4341D" w:rsidP="00D4341D">
      <w:pPr>
        <w:rPr>
          <w:b/>
        </w:rPr>
      </w:pPr>
      <w:r>
        <w:rPr>
          <w:b/>
        </w:rPr>
        <w:t xml:space="preserve">    public void </w:t>
      </w:r>
      <w:proofErr w:type="gramStart"/>
      <w:r>
        <w:rPr>
          <w:b/>
        </w:rPr>
        <w:t>subtraction(</w:t>
      </w:r>
      <w:proofErr w:type="gramEnd"/>
      <w:r>
        <w:rPr>
          <w:b/>
        </w:rPr>
        <w:t xml:space="preserve">int x, int </w:t>
      </w:r>
      <w:proofErr w:type="gramStart"/>
      <w:r>
        <w:rPr>
          <w:b/>
        </w:rPr>
        <w:t>y) {</w:t>
      </w:r>
      <w:proofErr w:type="gramEnd"/>
    </w:p>
    <w:p w14:paraId="11EB63B8" w14:textId="77777777" w:rsidR="00D4341D" w:rsidRDefault="00D4341D" w:rsidP="00D4341D">
      <w:pPr>
        <w:rPr>
          <w:b/>
        </w:rPr>
      </w:pPr>
      <w:r>
        <w:rPr>
          <w:b/>
        </w:rPr>
        <w:t xml:space="preserve">        z = x - </w:t>
      </w:r>
      <w:proofErr w:type="gramStart"/>
      <w:r>
        <w:rPr>
          <w:b/>
        </w:rPr>
        <w:t>y;</w:t>
      </w:r>
      <w:proofErr w:type="gramEnd"/>
    </w:p>
    <w:p w14:paraId="0E5D390D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("Difference: " + z</w:t>
      </w:r>
      <w:proofErr w:type="gramStart"/>
      <w:r>
        <w:rPr>
          <w:b/>
        </w:rPr>
        <w:t>);</w:t>
      </w:r>
      <w:proofErr w:type="gramEnd"/>
    </w:p>
    <w:p w14:paraId="29626BD6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3FCFA87D" w14:textId="77777777" w:rsidR="00D4341D" w:rsidRDefault="00D4341D" w:rsidP="00D4341D">
      <w:pPr>
        <w:rPr>
          <w:b/>
        </w:rPr>
      </w:pPr>
      <w:r>
        <w:rPr>
          <w:b/>
        </w:rPr>
        <w:t>}</w:t>
      </w:r>
    </w:p>
    <w:p w14:paraId="1C7FA2A6" w14:textId="77777777" w:rsidR="00D4341D" w:rsidRDefault="00D4341D" w:rsidP="00D4341D">
      <w:pPr>
        <w:rPr>
          <w:b/>
        </w:rPr>
      </w:pPr>
    </w:p>
    <w:p w14:paraId="678F689C" w14:textId="77777777" w:rsidR="00D4341D" w:rsidRDefault="00D4341D" w:rsidP="00D4341D">
      <w:pPr>
        <w:rPr>
          <w:b/>
        </w:rPr>
      </w:pPr>
      <w:r>
        <w:rPr>
          <w:b/>
        </w:rPr>
        <w:t>// Clock as an interface</w:t>
      </w:r>
    </w:p>
    <w:p w14:paraId="03AD0C41" w14:textId="77777777" w:rsidR="00D4341D" w:rsidRDefault="00D4341D" w:rsidP="00D4341D">
      <w:pPr>
        <w:rPr>
          <w:b/>
        </w:rPr>
      </w:pPr>
      <w:r>
        <w:rPr>
          <w:b/>
        </w:rPr>
        <w:t>interface Clock {</w:t>
      </w:r>
    </w:p>
    <w:p w14:paraId="20BBDC74" w14:textId="77777777" w:rsidR="00D4341D" w:rsidRDefault="00D4341D" w:rsidP="00D4341D">
      <w:pPr>
        <w:rPr>
          <w:b/>
        </w:rPr>
      </w:pPr>
      <w:r>
        <w:rPr>
          <w:b/>
        </w:rPr>
        <w:t xml:space="preserve">    void </w:t>
      </w:r>
      <w:proofErr w:type="spellStart"/>
      <w:proofErr w:type="gramStart"/>
      <w:r>
        <w:rPr>
          <w:b/>
        </w:rPr>
        <w:t>showTime</w:t>
      </w:r>
      <w:proofErr w:type="spellEnd"/>
      <w:r>
        <w:rPr>
          <w:b/>
        </w:rPr>
        <w:t>();</w:t>
      </w:r>
      <w:proofErr w:type="gramEnd"/>
    </w:p>
    <w:p w14:paraId="62050284" w14:textId="77777777" w:rsidR="00D4341D" w:rsidRDefault="00D4341D" w:rsidP="00D4341D">
      <w:pPr>
        <w:rPr>
          <w:b/>
        </w:rPr>
      </w:pPr>
      <w:r>
        <w:rPr>
          <w:b/>
        </w:rPr>
        <w:t>}</w:t>
      </w:r>
    </w:p>
    <w:p w14:paraId="753E5A84" w14:textId="77777777" w:rsidR="00D4341D" w:rsidRDefault="00D4341D" w:rsidP="00D4341D">
      <w:pPr>
        <w:rPr>
          <w:b/>
        </w:rPr>
      </w:pPr>
    </w:p>
    <w:p w14:paraId="74236E9D" w14:textId="77777777" w:rsidR="00D4341D" w:rsidRDefault="00D4341D" w:rsidP="00D4341D">
      <w:pPr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</w:t>
      </w:r>
      <w:proofErr w:type="gramStart"/>
      <w:r>
        <w:rPr>
          <w:b/>
        </w:rPr>
        <w:t>task32</w:t>
      </w:r>
      <w:proofErr w:type="gramEnd"/>
      <w:r>
        <w:rPr>
          <w:b/>
        </w:rPr>
        <w:t xml:space="preserve"> extends Calculations implements Clock {</w:t>
      </w:r>
    </w:p>
    <w:p w14:paraId="0E577633" w14:textId="77777777" w:rsidR="00D4341D" w:rsidRDefault="00D4341D" w:rsidP="00D4341D">
      <w:pPr>
        <w:rPr>
          <w:b/>
        </w:rPr>
      </w:pPr>
    </w:p>
    <w:p w14:paraId="4C5E2B10" w14:textId="77777777" w:rsidR="00D4341D" w:rsidRDefault="00D4341D" w:rsidP="00D4341D">
      <w:pPr>
        <w:rPr>
          <w:b/>
        </w:rPr>
      </w:pPr>
      <w:r>
        <w:rPr>
          <w:b/>
        </w:rPr>
        <w:t xml:space="preserve">    public void </w:t>
      </w:r>
      <w:proofErr w:type="gramStart"/>
      <w:r>
        <w:rPr>
          <w:b/>
        </w:rPr>
        <w:t>multiplication(</w:t>
      </w:r>
      <w:proofErr w:type="gramEnd"/>
      <w:r>
        <w:rPr>
          <w:b/>
        </w:rPr>
        <w:t xml:space="preserve">int x, int </w:t>
      </w:r>
      <w:proofErr w:type="gramStart"/>
      <w:r>
        <w:rPr>
          <w:b/>
        </w:rPr>
        <w:t>y) {</w:t>
      </w:r>
      <w:proofErr w:type="gramEnd"/>
    </w:p>
    <w:p w14:paraId="53A6E8EA" w14:textId="77777777" w:rsidR="00D4341D" w:rsidRDefault="00D4341D" w:rsidP="00D4341D">
      <w:pPr>
        <w:rPr>
          <w:b/>
        </w:rPr>
      </w:pPr>
      <w:r>
        <w:rPr>
          <w:b/>
        </w:rPr>
        <w:t xml:space="preserve">        z = x * </w:t>
      </w:r>
      <w:proofErr w:type="gramStart"/>
      <w:r>
        <w:rPr>
          <w:b/>
        </w:rPr>
        <w:t>y;</w:t>
      </w:r>
      <w:proofErr w:type="gramEnd"/>
    </w:p>
    <w:p w14:paraId="45424C9F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("Product: " + z</w:t>
      </w:r>
      <w:proofErr w:type="gramStart"/>
      <w:r>
        <w:rPr>
          <w:b/>
        </w:rPr>
        <w:t>);</w:t>
      </w:r>
      <w:proofErr w:type="gramEnd"/>
    </w:p>
    <w:p w14:paraId="1B825405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71DDF8A3" w14:textId="77777777" w:rsidR="00D4341D" w:rsidRDefault="00D4341D" w:rsidP="00D4341D">
      <w:pPr>
        <w:rPr>
          <w:b/>
        </w:rPr>
      </w:pPr>
    </w:p>
    <w:p w14:paraId="6B988796" w14:textId="77777777" w:rsidR="00D4341D" w:rsidRDefault="00D4341D" w:rsidP="00D4341D">
      <w:pPr>
        <w:rPr>
          <w:b/>
        </w:rPr>
      </w:pPr>
      <w:r>
        <w:rPr>
          <w:b/>
        </w:rPr>
        <w:t xml:space="preserve">    // Implementing Clock method</w:t>
      </w:r>
    </w:p>
    <w:p w14:paraId="559687CB" w14:textId="77777777" w:rsidR="00D4341D" w:rsidRDefault="00D4341D" w:rsidP="00D4341D">
      <w:pPr>
        <w:rPr>
          <w:b/>
        </w:rPr>
      </w:pPr>
      <w:r>
        <w:rPr>
          <w:b/>
        </w:rPr>
        <w:t xml:space="preserve">    public void </w:t>
      </w:r>
      <w:proofErr w:type="spellStart"/>
      <w:proofErr w:type="gramStart"/>
      <w:r>
        <w:rPr>
          <w:b/>
        </w:rPr>
        <w:t>showTime</w:t>
      </w:r>
      <w:proofErr w:type="spellEnd"/>
      <w:r>
        <w:rPr>
          <w:b/>
        </w:rPr>
        <w:t>(</w:t>
      </w:r>
      <w:proofErr w:type="gramEnd"/>
      <w:r>
        <w:rPr>
          <w:b/>
        </w:rPr>
        <w:t>) {</w:t>
      </w:r>
    </w:p>
    <w:p w14:paraId="0AE44BCB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("Current time: 10:30 AM"</w:t>
      </w:r>
      <w:proofErr w:type="gramStart"/>
      <w:r>
        <w:rPr>
          <w:b/>
        </w:rPr>
        <w:t>);</w:t>
      </w:r>
      <w:proofErr w:type="gramEnd"/>
    </w:p>
    <w:p w14:paraId="733C6470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6EE617A4" w14:textId="77777777" w:rsidR="00D4341D" w:rsidRDefault="00D4341D" w:rsidP="00D4341D">
      <w:pPr>
        <w:rPr>
          <w:b/>
        </w:rPr>
      </w:pPr>
    </w:p>
    <w:p w14:paraId="0C25F1A2" w14:textId="77777777" w:rsidR="00D4341D" w:rsidRDefault="00D4341D" w:rsidP="00D4341D">
      <w:pPr>
        <w:rPr>
          <w:b/>
        </w:rPr>
      </w:pPr>
      <w:r>
        <w:rPr>
          <w:b/>
        </w:rPr>
        <w:t xml:space="preserve">    public static void </w:t>
      </w:r>
      <w:proofErr w:type="gramStart"/>
      <w:r>
        <w:rPr>
          <w:b/>
        </w:rPr>
        <w:t>main(String[</w:t>
      </w:r>
      <w:proofErr w:type="gramEnd"/>
      <w:r>
        <w:rPr>
          <w:b/>
        </w:rPr>
        <w:t xml:space="preserve">] </w:t>
      </w:r>
      <w:proofErr w:type="spellStart"/>
      <w:proofErr w:type="gramStart"/>
      <w:r>
        <w:rPr>
          <w:b/>
        </w:rPr>
        <w:t>args</w:t>
      </w:r>
      <w:proofErr w:type="spellEnd"/>
      <w:r>
        <w:rPr>
          <w:b/>
        </w:rPr>
        <w:t>) {</w:t>
      </w:r>
      <w:proofErr w:type="gramEnd"/>
    </w:p>
    <w:p w14:paraId="26B37B7E" w14:textId="77777777" w:rsidR="00D4341D" w:rsidRDefault="00D4341D" w:rsidP="00D4341D">
      <w:pPr>
        <w:rPr>
          <w:b/>
        </w:rPr>
      </w:pPr>
      <w:r>
        <w:rPr>
          <w:b/>
        </w:rPr>
        <w:t xml:space="preserve">        task32 obj = new task32(</w:t>
      </w:r>
      <w:proofErr w:type="gramStart"/>
      <w:r>
        <w:rPr>
          <w:b/>
        </w:rPr>
        <w:t>);</w:t>
      </w:r>
      <w:proofErr w:type="gramEnd"/>
    </w:p>
    <w:p w14:paraId="4E95479F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obj.addition</w:t>
      </w:r>
      <w:proofErr w:type="spellEnd"/>
      <w:proofErr w:type="gramEnd"/>
      <w:r>
        <w:rPr>
          <w:b/>
        </w:rPr>
        <w:t>(10, 5</w:t>
      </w:r>
      <w:proofErr w:type="gramStart"/>
      <w:r>
        <w:rPr>
          <w:b/>
        </w:rPr>
        <w:t>);</w:t>
      </w:r>
      <w:proofErr w:type="gramEnd"/>
    </w:p>
    <w:p w14:paraId="4FE9771A" w14:textId="77777777" w:rsidR="00D4341D" w:rsidRDefault="00D4341D" w:rsidP="00D4341D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        </w:t>
      </w:r>
      <w:proofErr w:type="spellStart"/>
      <w:proofErr w:type="gramStart"/>
      <w:r>
        <w:rPr>
          <w:rFonts w:ascii="Arial Unicode MS" w:eastAsia="Arial Unicode MS" w:hAnsi="Arial Unicode MS" w:cs="Arial Unicode MS"/>
          <w:b/>
        </w:rPr>
        <w:t>obj.subtraction</w:t>
      </w:r>
      <w:proofErr w:type="spellEnd"/>
      <w:proofErr w:type="gramEnd"/>
      <w:r>
        <w:rPr>
          <w:rFonts w:ascii="Arial Unicode MS" w:eastAsia="Arial Unicode MS" w:hAnsi="Arial Unicode MS" w:cs="Arial Unicode MS"/>
          <w:b/>
        </w:rPr>
        <w:t>(10, 5); // ✅ corrected here</w:t>
      </w:r>
    </w:p>
    <w:p w14:paraId="4A8B0034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obj.multiplication</w:t>
      </w:r>
      <w:proofErr w:type="spellEnd"/>
      <w:proofErr w:type="gramEnd"/>
      <w:r>
        <w:rPr>
          <w:b/>
        </w:rPr>
        <w:t>(10, 5</w:t>
      </w:r>
      <w:proofErr w:type="gramStart"/>
      <w:r>
        <w:rPr>
          <w:b/>
        </w:rPr>
        <w:t>);</w:t>
      </w:r>
      <w:proofErr w:type="gramEnd"/>
    </w:p>
    <w:p w14:paraId="5193A9F9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obj.showTime</w:t>
      </w:r>
      <w:proofErr w:type="spellEnd"/>
      <w:proofErr w:type="gramEnd"/>
      <w:r>
        <w:rPr>
          <w:b/>
        </w:rPr>
        <w:t>(</w:t>
      </w:r>
      <w:proofErr w:type="gramStart"/>
      <w:r>
        <w:rPr>
          <w:b/>
        </w:rPr>
        <w:t>);</w:t>
      </w:r>
      <w:proofErr w:type="gramEnd"/>
    </w:p>
    <w:p w14:paraId="28ECA28E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1924E70C" w14:textId="77777777" w:rsidR="00D4341D" w:rsidRDefault="00D4341D" w:rsidP="00D4341D">
      <w:pPr>
        <w:rPr>
          <w:b/>
        </w:rPr>
      </w:pPr>
      <w:r>
        <w:rPr>
          <w:b/>
        </w:rPr>
        <w:t>}</w:t>
      </w:r>
    </w:p>
    <w:p w14:paraId="37C07972" w14:textId="77777777" w:rsidR="00D4341D" w:rsidRDefault="00D4341D" w:rsidP="00D4341D">
      <w:pPr>
        <w:rPr>
          <w:b/>
        </w:rPr>
      </w:pPr>
    </w:p>
    <w:p w14:paraId="6DFFEC31" w14:textId="77777777" w:rsidR="00D4341D" w:rsidRDefault="00D4341D" w:rsidP="00D4341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D0B1E84" wp14:editId="3E9E87B8">
            <wp:extent cx="5905500" cy="1376363"/>
            <wp:effectExtent l="0" t="0" r="0" b="0"/>
            <wp:docPr id="15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76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151594" w14:textId="77777777" w:rsidR="00D4341D" w:rsidRDefault="00D4341D" w:rsidP="00D4341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9E99951" w14:textId="77777777" w:rsidR="00D4341D" w:rsidRDefault="00D4341D" w:rsidP="00D4341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1ABAE5C" w14:textId="77777777" w:rsidR="00D4341D" w:rsidRDefault="00D4341D" w:rsidP="00D4341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Task 33</w:t>
      </w:r>
    </w:p>
    <w:p w14:paraId="624CFBE0" w14:textId="77777777" w:rsidR="00D4341D" w:rsidRDefault="00D4341D" w:rsidP="00D4341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E67B557" w14:textId="77777777" w:rsidR="00D4341D" w:rsidRDefault="00D4341D" w:rsidP="00D4341D">
      <w:pPr>
        <w:rPr>
          <w:b/>
        </w:rPr>
      </w:pPr>
      <w:r>
        <w:rPr>
          <w:b/>
        </w:rPr>
        <w:t xml:space="preserve">class </w:t>
      </w:r>
      <w:proofErr w:type="gramStart"/>
      <w:r>
        <w:rPr>
          <w:b/>
        </w:rPr>
        <w:t>Customer{</w:t>
      </w:r>
      <w:proofErr w:type="gramEnd"/>
    </w:p>
    <w:p w14:paraId="2BA492D7" w14:textId="77777777" w:rsidR="00D4341D" w:rsidRDefault="00D4341D" w:rsidP="00D4341D">
      <w:pPr>
        <w:rPr>
          <w:b/>
        </w:rPr>
      </w:pPr>
      <w:r>
        <w:rPr>
          <w:b/>
        </w:rPr>
        <w:t xml:space="preserve">    int cost = </w:t>
      </w:r>
      <w:proofErr w:type="gramStart"/>
      <w:r>
        <w:rPr>
          <w:b/>
        </w:rPr>
        <w:t>40;</w:t>
      </w:r>
      <w:proofErr w:type="gramEnd"/>
    </w:p>
    <w:p w14:paraId="63A1F97A" w14:textId="77777777" w:rsidR="00D4341D" w:rsidRDefault="00D4341D" w:rsidP="00D4341D">
      <w:pPr>
        <w:rPr>
          <w:b/>
        </w:rPr>
      </w:pPr>
      <w:r>
        <w:rPr>
          <w:b/>
        </w:rPr>
        <w:t xml:space="preserve">    String items = "Tomatoes</w:t>
      </w:r>
      <w:proofErr w:type="gramStart"/>
      <w:r>
        <w:rPr>
          <w:b/>
        </w:rPr>
        <w:t>";</w:t>
      </w:r>
      <w:proofErr w:type="gramEnd"/>
    </w:p>
    <w:p w14:paraId="57ECA013" w14:textId="77777777" w:rsidR="00D4341D" w:rsidRDefault="00D4341D" w:rsidP="00D4341D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Customer(){</w:t>
      </w:r>
      <w:proofErr w:type="gramEnd"/>
    </w:p>
    <w:p w14:paraId="2BC5E22E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("Constructor called"</w:t>
      </w:r>
      <w:proofErr w:type="gramStart"/>
      <w:r>
        <w:rPr>
          <w:b/>
        </w:rPr>
        <w:t>);</w:t>
      </w:r>
      <w:proofErr w:type="gramEnd"/>
    </w:p>
    <w:p w14:paraId="6182BA0D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6F287F87" w14:textId="77777777" w:rsidR="00D4341D" w:rsidRDefault="00D4341D" w:rsidP="00D4341D">
      <w:pPr>
        <w:rPr>
          <w:b/>
        </w:rPr>
      </w:pPr>
      <w:r>
        <w:rPr>
          <w:b/>
        </w:rPr>
        <w:t xml:space="preserve">    void </w:t>
      </w:r>
      <w:proofErr w:type="spellStart"/>
      <w:r>
        <w:rPr>
          <w:b/>
        </w:rPr>
        <w:t>purchage_</w:t>
      </w:r>
      <w:proofErr w:type="gramStart"/>
      <w:r>
        <w:rPr>
          <w:b/>
        </w:rPr>
        <w:t>list</w:t>
      </w:r>
      <w:proofErr w:type="spellEnd"/>
      <w:r>
        <w:rPr>
          <w:b/>
        </w:rPr>
        <w:t>(){</w:t>
      </w:r>
      <w:proofErr w:type="gramEnd"/>
    </w:p>
    <w:p w14:paraId="7FB15314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("cost of tomatoes in Customer class is "+ cost</w:t>
      </w:r>
      <w:proofErr w:type="gramStart"/>
      <w:r>
        <w:rPr>
          <w:b/>
        </w:rPr>
        <w:t>);</w:t>
      </w:r>
      <w:proofErr w:type="gramEnd"/>
    </w:p>
    <w:p w14:paraId="50CD1BFA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67B72D72" w14:textId="77777777" w:rsidR="00D4341D" w:rsidRDefault="00D4341D" w:rsidP="00D4341D">
      <w:pPr>
        <w:rPr>
          <w:b/>
        </w:rPr>
      </w:pPr>
      <w:r>
        <w:rPr>
          <w:b/>
        </w:rPr>
        <w:t>}</w:t>
      </w:r>
    </w:p>
    <w:p w14:paraId="79575044" w14:textId="77777777" w:rsidR="00D4341D" w:rsidRDefault="00D4341D" w:rsidP="00D4341D">
      <w:pPr>
        <w:rPr>
          <w:b/>
        </w:rPr>
      </w:pPr>
      <w:r>
        <w:rPr>
          <w:b/>
        </w:rPr>
        <w:t>public class task033 extends Customer {</w:t>
      </w:r>
    </w:p>
    <w:p w14:paraId="25AF4973" w14:textId="77777777" w:rsidR="00D4341D" w:rsidRDefault="00D4341D" w:rsidP="00D4341D">
      <w:pPr>
        <w:rPr>
          <w:b/>
        </w:rPr>
      </w:pPr>
    </w:p>
    <w:p w14:paraId="50A18749" w14:textId="77777777" w:rsidR="00D4341D" w:rsidRDefault="00D4341D" w:rsidP="00D4341D">
      <w:pPr>
        <w:rPr>
          <w:b/>
        </w:rPr>
      </w:pPr>
      <w:r>
        <w:rPr>
          <w:b/>
        </w:rPr>
        <w:t xml:space="preserve">    void </w:t>
      </w:r>
      <w:proofErr w:type="gramStart"/>
      <w:r>
        <w:rPr>
          <w:b/>
        </w:rPr>
        <w:t>billing(){</w:t>
      </w:r>
      <w:proofErr w:type="gramEnd"/>
    </w:p>
    <w:p w14:paraId="5FCFD26F" w14:textId="77777777" w:rsidR="00D4341D" w:rsidRDefault="00D4341D" w:rsidP="00D4341D">
      <w:pPr>
        <w:rPr>
          <w:b/>
        </w:rPr>
      </w:pPr>
      <w:r>
        <w:rPr>
          <w:b/>
        </w:rPr>
        <w:t xml:space="preserve">        String items = "onions</w:t>
      </w:r>
      <w:proofErr w:type="gramStart"/>
      <w:r>
        <w:rPr>
          <w:b/>
        </w:rPr>
        <w:t>";</w:t>
      </w:r>
      <w:proofErr w:type="gramEnd"/>
    </w:p>
    <w:p w14:paraId="42C8E123" w14:textId="77777777" w:rsidR="00D4341D" w:rsidRDefault="00D4341D" w:rsidP="00D4341D">
      <w:pPr>
        <w:rPr>
          <w:b/>
        </w:rPr>
      </w:pPr>
      <w:r>
        <w:rPr>
          <w:b/>
        </w:rPr>
        <w:t xml:space="preserve">        int cost = </w:t>
      </w:r>
      <w:proofErr w:type="gramStart"/>
      <w:r>
        <w:rPr>
          <w:b/>
        </w:rPr>
        <w:t>30;</w:t>
      </w:r>
      <w:proofErr w:type="gramEnd"/>
    </w:p>
    <w:p w14:paraId="2F71DC60" w14:textId="77777777" w:rsidR="00D4341D" w:rsidRDefault="00D4341D" w:rsidP="00D4341D">
      <w:pPr>
        <w:rPr>
          <w:b/>
        </w:rPr>
      </w:pPr>
    </w:p>
    <w:p w14:paraId="3E200E7D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super.items</w:t>
      </w:r>
      <w:proofErr w:type="spellEnd"/>
      <w:proofErr w:type="gramEnd"/>
      <w:r>
        <w:rPr>
          <w:b/>
        </w:rPr>
        <w:t xml:space="preserve"> = "Potatoes</w:t>
      </w:r>
      <w:proofErr w:type="gramStart"/>
      <w:r>
        <w:rPr>
          <w:b/>
        </w:rPr>
        <w:t>";</w:t>
      </w:r>
      <w:proofErr w:type="gramEnd"/>
    </w:p>
    <w:p w14:paraId="6ED8B36A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super.cost</w:t>
      </w:r>
      <w:proofErr w:type="spellEnd"/>
      <w:proofErr w:type="gramEnd"/>
      <w:r>
        <w:rPr>
          <w:b/>
        </w:rPr>
        <w:t xml:space="preserve"> = </w:t>
      </w:r>
      <w:proofErr w:type="gramStart"/>
      <w:r>
        <w:rPr>
          <w:b/>
        </w:rPr>
        <w:t>50;</w:t>
      </w:r>
      <w:proofErr w:type="gramEnd"/>
    </w:p>
    <w:p w14:paraId="0A67D9D4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super.purchage</w:t>
      </w:r>
      <w:proofErr w:type="gramEnd"/>
      <w:r>
        <w:rPr>
          <w:b/>
        </w:rPr>
        <w:t>_</w:t>
      </w:r>
      <w:proofErr w:type="gramStart"/>
      <w:r>
        <w:rPr>
          <w:b/>
        </w:rPr>
        <w:t>list</w:t>
      </w:r>
      <w:proofErr w:type="spellEnd"/>
      <w:r>
        <w:rPr>
          <w:b/>
        </w:rPr>
        <w:t>();</w:t>
      </w:r>
      <w:proofErr w:type="gramEnd"/>
    </w:p>
    <w:p w14:paraId="4D1C5848" w14:textId="77777777" w:rsidR="00D4341D" w:rsidRDefault="00D4341D" w:rsidP="00D4341D">
      <w:pPr>
        <w:rPr>
          <w:b/>
        </w:rPr>
      </w:pPr>
    </w:p>
    <w:p w14:paraId="537399D2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(items</w:t>
      </w:r>
      <w:proofErr w:type="gramStart"/>
      <w:r>
        <w:rPr>
          <w:b/>
        </w:rPr>
        <w:t>);</w:t>
      </w:r>
      <w:proofErr w:type="gramEnd"/>
    </w:p>
    <w:p w14:paraId="14E0FB10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(cost</w:t>
      </w:r>
      <w:proofErr w:type="gramStart"/>
      <w:r>
        <w:rPr>
          <w:b/>
        </w:rPr>
        <w:t>);</w:t>
      </w:r>
      <w:proofErr w:type="gramEnd"/>
    </w:p>
    <w:p w14:paraId="160C4C43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("***************************"</w:t>
      </w:r>
      <w:proofErr w:type="gramStart"/>
      <w:r>
        <w:rPr>
          <w:b/>
        </w:rPr>
        <w:t>);</w:t>
      </w:r>
      <w:proofErr w:type="gramEnd"/>
    </w:p>
    <w:p w14:paraId="70D669B3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spellStart"/>
      <w:proofErr w:type="gramStart"/>
      <w:r>
        <w:rPr>
          <w:b/>
        </w:rPr>
        <w:t>super.items</w:t>
      </w:r>
      <w:proofErr w:type="spellEnd"/>
      <w:r>
        <w:rPr>
          <w:b/>
        </w:rPr>
        <w:t>);</w:t>
      </w:r>
      <w:proofErr w:type="gramEnd"/>
    </w:p>
    <w:p w14:paraId="6CA1DD2E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spellStart"/>
      <w:proofErr w:type="gramStart"/>
      <w:r>
        <w:rPr>
          <w:b/>
        </w:rPr>
        <w:t>super.cost</w:t>
      </w:r>
      <w:proofErr w:type="spellEnd"/>
      <w:r>
        <w:rPr>
          <w:b/>
        </w:rPr>
        <w:t>);</w:t>
      </w:r>
      <w:proofErr w:type="gramEnd"/>
    </w:p>
    <w:p w14:paraId="18AF0FF2" w14:textId="77777777" w:rsidR="00D4341D" w:rsidRDefault="00D4341D" w:rsidP="00D4341D">
      <w:pPr>
        <w:rPr>
          <w:b/>
        </w:rPr>
      </w:pPr>
      <w:r>
        <w:rPr>
          <w:b/>
        </w:rPr>
        <w:t xml:space="preserve">        // return </w:t>
      </w:r>
      <w:proofErr w:type="gramStart"/>
      <w:r>
        <w:rPr>
          <w:b/>
        </w:rPr>
        <w:t>0;</w:t>
      </w:r>
      <w:proofErr w:type="gramEnd"/>
    </w:p>
    <w:p w14:paraId="0F036F7D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11D8C735" w14:textId="77777777" w:rsidR="00D4341D" w:rsidRDefault="00D4341D" w:rsidP="00D4341D">
      <w:pPr>
        <w:rPr>
          <w:b/>
        </w:rPr>
      </w:pPr>
      <w:r>
        <w:rPr>
          <w:b/>
        </w:rPr>
        <w:t xml:space="preserve">    public static void </w:t>
      </w:r>
      <w:proofErr w:type="gramStart"/>
      <w:r>
        <w:rPr>
          <w:b/>
        </w:rPr>
        <w:t>main(String[</w:t>
      </w:r>
      <w:proofErr w:type="gramEnd"/>
      <w:r>
        <w:rPr>
          <w:b/>
        </w:rPr>
        <w:t xml:space="preserve">] </w:t>
      </w:r>
      <w:proofErr w:type="spellStart"/>
      <w:proofErr w:type="gramStart"/>
      <w:r>
        <w:rPr>
          <w:b/>
        </w:rPr>
        <w:t>args</w:t>
      </w:r>
      <w:proofErr w:type="spellEnd"/>
      <w:r>
        <w:rPr>
          <w:b/>
        </w:rPr>
        <w:t>){</w:t>
      </w:r>
      <w:proofErr w:type="gramEnd"/>
    </w:p>
    <w:p w14:paraId="445F09F4" w14:textId="77777777" w:rsidR="00D4341D" w:rsidRDefault="00D4341D" w:rsidP="00D4341D">
      <w:pPr>
        <w:rPr>
          <w:b/>
        </w:rPr>
      </w:pPr>
      <w:r>
        <w:rPr>
          <w:b/>
        </w:rPr>
        <w:t xml:space="preserve">        Customer </w:t>
      </w:r>
      <w:proofErr w:type="spellStart"/>
      <w:r>
        <w:rPr>
          <w:b/>
        </w:rPr>
        <w:t>cobj</w:t>
      </w:r>
      <w:proofErr w:type="spellEnd"/>
      <w:r>
        <w:rPr>
          <w:b/>
        </w:rPr>
        <w:t xml:space="preserve"> =new </w:t>
      </w:r>
      <w:proofErr w:type="gramStart"/>
      <w:r>
        <w:rPr>
          <w:b/>
        </w:rPr>
        <w:t>Customer();</w:t>
      </w:r>
      <w:proofErr w:type="gramEnd"/>
    </w:p>
    <w:p w14:paraId="0D0DBD58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cobj.purchage</w:t>
      </w:r>
      <w:proofErr w:type="gramEnd"/>
      <w:r>
        <w:rPr>
          <w:b/>
        </w:rPr>
        <w:t>_</w:t>
      </w:r>
      <w:proofErr w:type="gramStart"/>
      <w:r>
        <w:rPr>
          <w:b/>
        </w:rPr>
        <w:t>list</w:t>
      </w:r>
      <w:proofErr w:type="spellEnd"/>
      <w:r>
        <w:rPr>
          <w:b/>
        </w:rPr>
        <w:t>();</w:t>
      </w:r>
      <w:proofErr w:type="gramEnd"/>
    </w:p>
    <w:p w14:paraId="63259B6E" w14:textId="77777777" w:rsidR="00D4341D" w:rsidRDefault="00D4341D" w:rsidP="00D4341D">
      <w:pPr>
        <w:rPr>
          <w:b/>
        </w:rPr>
      </w:pPr>
      <w:r>
        <w:rPr>
          <w:b/>
        </w:rPr>
        <w:t xml:space="preserve">        task033 </w:t>
      </w:r>
      <w:proofErr w:type="spellStart"/>
      <w:r>
        <w:rPr>
          <w:b/>
        </w:rPr>
        <w:t>tobj</w:t>
      </w:r>
      <w:proofErr w:type="spellEnd"/>
      <w:r>
        <w:rPr>
          <w:b/>
        </w:rPr>
        <w:t xml:space="preserve"> = new task033(</w:t>
      </w:r>
      <w:proofErr w:type="gramStart"/>
      <w:r>
        <w:rPr>
          <w:b/>
        </w:rPr>
        <w:t>);</w:t>
      </w:r>
      <w:proofErr w:type="gramEnd"/>
    </w:p>
    <w:p w14:paraId="34C8A939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tobj.billing</w:t>
      </w:r>
      <w:proofErr w:type="spellEnd"/>
      <w:proofErr w:type="gramEnd"/>
      <w:r>
        <w:rPr>
          <w:b/>
        </w:rPr>
        <w:t>(</w:t>
      </w:r>
      <w:proofErr w:type="gramStart"/>
      <w:r>
        <w:rPr>
          <w:b/>
        </w:rPr>
        <w:t>);</w:t>
      </w:r>
      <w:proofErr w:type="gramEnd"/>
    </w:p>
    <w:p w14:paraId="1110B684" w14:textId="77777777" w:rsidR="00D4341D" w:rsidRDefault="00D4341D" w:rsidP="00D4341D">
      <w:pPr>
        <w:rPr>
          <w:b/>
        </w:rPr>
      </w:pPr>
    </w:p>
    <w:p w14:paraId="4936B261" w14:textId="77777777" w:rsidR="00D4341D" w:rsidRDefault="00D4341D" w:rsidP="00D4341D">
      <w:pPr>
        <w:rPr>
          <w:b/>
        </w:rPr>
      </w:pPr>
      <w:r>
        <w:rPr>
          <w:b/>
        </w:rPr>
        <w:lastRenderedPageBreak/>
        <w:t xml:space="preserve">    }</w:t>
      </w:r>
    </w:p>
    <w:p w14:paraId="52661791" w14:textId="77777777" w:rsidR="00D4341D" w:rsidRDefault="00D4341D" w:rsidP="00D4341D">
      <w:pPr>
        <w:rPr>
          <w:b/>
        </w:rPr>
      </w:pPr>
    </w:p>
    <w:p w14:paraId="31A2F7D5" w14:textId="77777777" w:rsidR="00D4341D" w:rsidRDefault="00D4341D" w:rsidP="00D4341D">
      <w:pPr>
        <w:rPr>
          <w:b/>
        </w:rPr>
      </w:pPr>
      <w:r>
        <w:rPr>
          <w:b/>
        </w:rPr>
        <w:t>}</w:t>
      </w:r>
    </w:p>
    <w:p w14:paraId="540A7E45" w14:textId="77777777" w:rsidR="00D4341D" w:rsidRDefault="00D4341D" w:rsidP="00D4341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19AF961" w14:textId="77777777" w:rsidR="00D4341D" w:rsidRDefault="00D4341D" w:rsidP="00D4341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15DCFB0" w14:textId="77777777" w:rsidR="00D4341D" w:rsidRDefault="00D4341D" w:rsidP="00D4341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noProof/>
        </w:rPr>
        <w:drawing>
          <wp:inline distT="114300" distB="114300" distL="114300" distR="114300" wp14:anchorId="62C9688C" wp14:editId="63BCA05E">
            <wp:extent cx="5943600" cy="2096737"/>
            <wp:effectExtent l="0" t="0" r="0" b="0"/>
            <wp:docPr id="2" name="imag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F5576C" w14:textId="77777777" w:rsidR="00D4341D" w:rsidRDefault="00D4341D" w:rsidP="00D4341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D27A4D3" w14:textId="77777777" w:rsidR="00D4341D" w:rsidRDefault="00D4341D" w:rsidP="00D4341D">
      <w:pPr>
        <w:spacing w:line="331" w:lineRule="auto"/>
        <w:rPr>
          <w:b/>
        </w:rPr>
      </w:pPr>
    </w:p>
    <w:p w14:paraId="64EAFD47" w14:textId="77777777" w:rsidR="00D4341D" w:rsidRDefault="00D4341D" w:rsidP="00D4341D">
      <w:pPr>
        <w:spacing w:line="331" w:lineRule="auto"/>
        <w:rPr>
          <w:b/>
        </w:rPr>
      </w:pPr>
    </w:p>
    <w:p w14:paraId="260389B3" w14:textId="77777777" w:rsidR="00D4341D" w:rsidRDefault="00D4341D" w:rsidP="00D4341D">
      <w:pPr>
        <w:spacing w:line="331" w:lineRule="auto"/>
        <w:rPr>
          <w:b/>
        </w:rPr>
      </w:pPr>
      <w:r>
        <w:rPr>
          <w:b/>
        </w:rPr>
        <w:t>Task 034    No of parameters</w:t>
      </w:r>
    </w:p>
    <w:p w14:paraId="70C669FF" w14:textId="77777777" w:rsidR="00D4341D" w:rsidRDefault="00D4341D" w:rsidP="00D4341D">
      <w:pPr>
        <w:spacing w:line="331" w:lineRule="auto"/>
        <w:rPr>
          <w:b/>
        </w:rPr>
      </w:pPr>
    </w:p>
    <w:p w14:paraId="06DD50E7" w14:textId="77777777" w:rsidR="00D4341D" w:rsidRDefault="00D4341D" w:rsidP="00D4341D">
      <w:pPr>
        <w:rPr>
          <w:b/>
        </w:rPr>
      </w:pPr>
      <w:r>
        <w:rPr>
          <w:b/>
        </w:rPr>
        <w:t>public class task034_1 {</w:t>
      </w:r>
    </w:p>
    <w:p w14:paraId="73756BBB" w14:textId="77777777" w:rsidR="00D4341D" w:rsidRDefault="00D4341D" w:rsidP="00D4341D">
      <w:pPr>
        <w:rPr>
          <w:b/>
        </w:rPr>
      </w:pPr>
    </w:p>
    <w:p w14:paraId="7AB2DF83" w14:textId="77777777" w:rsidR="00D4341D" w:rsidRDefault="00D4341D" w:rsidP="00D4341D">
      <w:pPr>
        <w:rPr>
          <w:b/>
        </w:rPr>
      </w:pPr>
      <w:r>
        <w:rPr>
          <w:b/>
        </w:rPr>
        <w:t xml:space="preserve">    // Method with 2 parameters</w:t>
      </w:r>
    </w:p>
    <w:p w14:paraId="3B35AB16" w14:textId="77777777" w:rsidR="00D4341D" w:rsidRDefault="00D4341D" w:rsidP="00D4341D">
      <w:pPr>
        <w:rPr>
          <w:b/>
        </w:rPr>
      </w:pPr>
      <w:r>
        <w:rPr>
          <w:b/>
        </w:rPr>
        <w:t xml:space="preserve">    void </w:t>
      </w:r>
      <w:proofErr w:type="gramStart"/>
      <w:r>
        <w:rPr>
          <w:b/>
        </w:rPr>
        <w:t>add(</w:t>
      </w:r>
      <w:proofErr w:type="gramEnd"/>
      <w:r>
        <w:rPr>
          <w:b/>
        </w:rPr>
        <w:t xml:space="preserve">int x, int </w:t>
      </w:r>
      <w:proofErr w:type="gramStart"/>
      <w:r>
        <w:rPr>
          <w:b/>
        </w:rPr>
        <w:t>y) {</w:t>
      </w:r>
      <w:proofErr w:type="gramEnd"/>
    </w:p>
    <w:p w14:paraId="14F146A2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("x = " + x + ", y = " + y</w:t>
      </w:r>
      <w:proofErr w:type="gramStart"/>
      <w:r>
        <w:rPr>
          <w:b/>
        </w:rPr>
        <w:t>);</w:t>
      </w:r>
      <w:proofErr w:type="gramEnd"/>
    </w:p>
    <w:p w14:paraId="072F6DF3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4199C67D" w14:textId="77777777" w:rsidR="00D4341D" w:rsidRDefault="00D4341D" w:rsidP="00D4341D">
      <w:pPr>
        <w:rPr>
          <w:b/>
        </w:rPr>
      </w:pPr>
    </w:p>
    <w:p w14:paraId="436080A0" w14:textId="77777777" w:rsidR="00D4341D" w:rsidRDefault="00D4341D" w:rsidP="00D4341D">
      <w:pPr>
        <w:rPr>
          <w:b/>
        </w:rPr>
      </w:pPr>
      <w:r>
        <w:rPr>
          <w:b/>
        </w:rPr>
        <w:t xml:space="preserve">    // Method with 3 parameters (overloaded)</w:t>
      </w:r>
    </w:p>
    <w:p w14:paraId="68336472" w14:textId="77777777" w:rsidR="00D4341D" w:rsidRDefault="00D4341D" w:rsidP="00D4341D">
      <w:pPr>
        <w:rPr>
          <w:b/>
        </w:rPr>
      </w:pPr>
      <w:r>
        <w:rPr>
          <w:b/>
        </w:rPr>
        <w:t xml:space="preserve">    void </w:t>
      </w:r>
      <w:proofErr w:type="gramStart"/>
      <w:r>
        <w:rPr>
          <w:b/>
        </w:rPr>
        <w:t>add(</w:t>
      </w:r>
      <w:proofErr w:type="gramEnd"/>
      <w:r>
        <w:rPr>
          <w:b/>
        </w:rPr>
        <w:t xml:space="preserve">int x, int y, int </w:t>
      </w:r>
      <w:proofErr w:type="gramStart"/>
      <w:r>
        <w:rPr>
          <w:b/>
        </w:rPr>
        <w:t>z) {</w:t>
      </w:r>
      <w:proofErr w:type="gramEnd"/>
    </w:p>
    <w:p w14:paraId="16A15FF4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("x = " + x + ", y = " + y + ", z = " + z</w:t>
      </w:r>
      <w:proofErr w:type="gramStart"/>
      <w:r>
        <w:rPr>
          <w:b/>
        </w:rPr>
        <w:t>);</w:t>
      </w:r>
      <w:proofErr w:type="gramEnd"/>
    </w:p>
    <w:p w14:paraId="47EAD4C1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16F0C409" w14:textId="77777777" w:rsidR="00D4341D" w:rsidRDefault="00D4341D" w:rsidP="00D4341D">
      <w:pPr>
        <w:rPr>
          <w:b/>
        </w:rPr>
      </w:pPr>
    </w:p>
    <w:p w14:paraId="2D9D5188" w14:textId="77777777" w:rsidR="00D4341D" w:rsidRDefault="00D4341D" w:rsidP="00D4341D">
      <w:pPr>
        <w:rPr>
          <w:b/>
        </w:rPr>
      </w:pPr>
      <w:r>
        <w:rPr>
          <w:b/>
        </w:rPr>
        <w:t xml:space="preserve">    public static void </w:t>
      </w:r>
      <w:proofErr w:type="gramStart"/>
      <w:r>
        <w:rPr>
          <w:b/>
        </w:rPr>
        <w:t>main(String[</w:t>
      </w:r>
      <w:proofErr w:type="gramEnd"/>
      <w:r>
        <w:rPr>
          <w:b/>
        </w:rPr>
        <w:t xml:space="preserve">] </w:t>
      </w:r>
      <w:proofErr w:type="spellStart"/>
      <w:proofErr w:type="gramStart"/>
      <w:r>
        <w:rPr>
          <w:b/>
        </w:rPr>
        <w:t>args</w:t>
      </w:r>
      <w:proofErr w:type="spellEnd"/>
      <w:r>
        <w:rPr>
          <w:b/>
        </w:rPr>
        <w:t>) {</w:t>
      </w:r>
      <w:proofErr w:type="gramEnd"/>
    </w:p>
    <w:p w14:paraId="074D9418" w14:textId="77777777" w:rsidR="00D4341D" w:rsidRDefault="00D4341D" w:rsidP="00D4341D">
      <w:pPr>
        <w:rPr>
          <w:b/>
        </w:rPr>
      </w:pPr>
      <w:r>
        <w:rPr>
          <w:b/>
        </w:rPr>
        <w:t xml:space="preserve">        task034_1 obj = new task034_1(</w:t>
      </w:r>
      <w:proofErr w:type="gramStart"/>
      <w:r>
        <w:rPr>
          <w:b/>
        </w:rPr>
        <w:t>);</w:t>
      </w:r>
      <w:proofErr w:type="gramEnd"/>
    </w:p>
    <w:p w14:paraId="46370D59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obj.add</w:t>
      </w:r>
      <w:proofErr w:type="spellEnd"/>
      <w:r>
        <w:rPr>
          <w:b/>
        </w:rPr>
        <w:t>(</w:t>
      </w:r>
      <w:proofErr w:type="gramEnd"/>
      <w:r>
        <w:rPr>
          <w:b/>
        </w:rPr>
        <w:t>10, 20, 30</w:t>
      </w:r>
      <w:proofErr w:type="gramStart"/>
      <w:r>
        <w:rPr>
          <w:b/>
        </w:rPr>
        <w:t>);</w:t>
      </w:r>
      <w:proofErr w:type="gramEnd"/>
    </w:p>
    <w:p w14:paraId="4907E4C0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obj.add</w:t>
      </w:r>
      <w:proofErr w:type="spellEnd"/>
      <w:r>
        <w:rPr>
          <w:b/>
        </w:rPr>
        <w:t>(</w:t>
      </w:r>
      <w:proofErr w:type="gramEnd"/>
      <w:r>
        <w:rPr>
          <w:b/>
        </w:rPr>
        <w:t>50, 100</w:t>
      </w:r>
      <w:proofErr w:type="gramStart"/>
      <w:r>
        <w:rPr>
          <w:b/>
        </w:rPr>
        <w:t>);</w:t>
      </w:r>
      <w:proofErr w:type="gramEnd"/>
    </w:p>
    <w:p w14:paraId="4EDF7649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6DC9B4DE" w14:textId="77777777" w:rsidR="00D4341D" w:rsidRDefault="00D4341D" w:rsidP="00D4341D">
      <w:pPr>
        <w:rPr>
          <w:b/>
        </w:rPr>
      </w:pPr>
      <w:r>
        <w:rPr>
          <w:b/>
        </w:rPr>
        <w:t>}</w:t>
      </w:r>
    </w:p>
    <w:p w14:paraId="6E2CAD7E" w14:textId="77777777" w:rsidR="00D4341D" w:rsidRDefault="00D4341D" w:rsidP="00D4341D">
      <w:pPr>
        <w:rPr>
          <w:b/>
        </w:rPr>
      </w:pPr>
    </w:p>
    <w:p w14:paraId="4308BCED" w14:textId="77777777" w:rsidR="00D4341D" w:rsidRDefault="00D4341D" w:rsidP="00D4341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1449734" w14:textId="77777777" w:rsidR="00D4341D" w:rsidRDefault="00D4341D" w:rsidP="00D4341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ins w:id="1" w:author="Pratheesh Sailor" w:date="2025-06-07T17:41:00Z">
        <w:r>
          <w:rPr>
            <w:b/>
            <w:noProof/>
          </w:rPr>
          <w:lastRenderedPageBreak/>
          <w:drawing>
            <wp:inline distT="114300" distB="114300" distL="114300" distR="114300" wp14:anchorId="56612A5C" wp14:editId="68A3010F">
              <wp:extent cx="4819650" cy="1524000"/>
              <wp:effectExtent l="0" t="0" r="0" b="0"/>
              <wp:docPr id="7" name="image1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4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19650" cy="1524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ins>
    </w:p>
    <w:p w14:paraId="7F698E30" w14:textId="77777777" w:rsidR="00D4341D" w:rsidRDefault="00D4341D" w:rsidP="00D4341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F80C1A6" w14:textId="77777777" w:rsidR="00D4341D" w:rsidRDefault="00D4341D" w:rsidP="00D4341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991BAAB" w14:textId="77777777" w:rsidR="00D4341D" w:rsidRDefault="00D4341D" w:rsidP="00D4341D">
      <w:pPr>
        <w:spacing w:line="331" w:lineRule="auto"/>
        <w:rPr>
          <w:ins w:id="2" w:author="Pratheesh Sailor" w:date="2025-06-07T17:38:00Z"/>
          <w:b/>
        </w:rPr>
      </w:pPr>
      <w:r>
        <w:rPr>
          <w:b/>
        </w:rPr>
        <w:t>Task 035 Type of parameters</w:t>
      </w:r>
    </w:p>
    <w:p w14:paraId="46B32942" w14:textId="77777777" w:rsidR="00D4341D" w:rsidRDefault="00D4341D" w:rsidP="00D4341D">
      <w:pPr>
        <w:spacing w:line="331" w:lineRule="auto"/>
        <w:rPr>
          <w:b/>
        </w:rPr>
      </w:pPr>
    </w:p>
    <w:p w14:paraId="62429B79" w14:textId="77777777" w:rsidR="00D4341D" w:rsidRDefault="00D4341D" w:rsidP="00D4341D">
      <w:pPr>
        <w:rPr>
          <w:b/>
        </w:rPr>
      </w:pPr>
      <w:r>
        <w:rPr>
          <w:b/>
        </w:rPr>
        <w:t>public class task035 {</w:t>
      </w:r>
    </w:p>
    <w:p w14:paraId="30534A46" w14:textId="77777777" w:rsidR="00D4341D" w:rsidRDefault="00D4341D" w:rsidP="00D4341D">
      <w:pPr>
        <w:rPr>
          <w:b/>
        </w:rPr>
      </w:pPr>
    </w:p>
    <w:p w14:paraId="065526B1" w14:textId="77777777" w:rsidR="00D4341D" w:rsidRDefault="00D4341D" w:rsidP="00D4341D">
      <w:pPr>
        <w:rPr>
          <w:b/>
        </w:rPr>
      </w:pPr>
      <w:r>
        <w:rPr>
          <w:b/>
        </w:rPr>
        <w:t xml:space="preserve">    // Method with char parameters</w:t>
      </w:r>
    </w:p>
    <w:p w14:paraId="0BB9FDD1" w14:textId="77777777" w:rsidR="00D4341D" w:rsidRDefault="00D4341D" w:rsidP="00D4341D">
      <w:pPr>
        <w:rPr>
          <w:b/>
        </w:rPr>
      </w:pPr>
      <w:r>
        <w:rPr>
          <w:b/>
        </w:rPr>
        <w:t xml:space="preserve">    void </w:t>
      </w:r>
      <w:proofErr w:type="gramStart"/>
      <w:r>
        <w:rPr>
          <w:b/>
        </w:rPr>
        <w:t>add(</w:t>
      </w:r>
      <w:proofErr w:type="gramEnd"/>
      <w:r>
        <w:rPr>
          <w:b/>
        </w:rPr>
        <w:t xml:space="preserve">char x, char </w:t>
      </w:r>
      <w:proofErr w:type="gramStart"/>
      <w:r>
        <w:rPr>
          <w:b/>
        </w:rPr>
        <w:t>y) {</w:t>
      </w:r>
      <w:proofErr w:type="gramEnd"/>
    </w:p>
    <w:p w14:paraId="794AE029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("x = " + x + ", y = " + y</w:t>
      </w:r>
      <w:proofErr w:type="gramStart"/>
      <w:r>
        <w:rPr>
          <w:b/>
        </w:rPr>
        <w:t>);</w:t>
      </w:r>
      <w:proofErr w:type="gramEnd"/>
    </w:p>
    <w:p w14:paraId="48868FA9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6D422F84" w14:textId="77777777" w:rsidR="00D4341D" w:rsidRDefault="00D4341D" w:rsidP="00D4341D">
      <w:pPr>
        <w:rPr>
          <w:b/>
        </w:rPr>
      </w:pPr>
    </w:p>
    <w:p w14:paraId="1F25D517" w14:textId="77777777" w:rsidR="00D4341D" w:rsidRDefault="00D4341D" w:rsidP="00D4341D">
      <w:pPr>
        <w:rPr>
          <w:b/>
        </w:rPr>
      </w:pPr>
      <w:r>
        <w:rPr>
          <w:b/>
        </w:rPr>
        <w:t xml:space="preserve">    // Method with int parameters (overloaded)</w:t>
      </w:r>
    </w:p>
    <w:p w14:paraId="096C89D5" w14:textId="77777777" w:rsidR="00D4341D" w:rsidRDefault="00D4341D" w:rsidP="00D4341D">
      <w:pPr>
        <w:rPr>
          <w:b/>
        </w:rPr>
      </w:pPr>
      <w:r>
        <w:rPr>
          <w:b/>
        </w:rPr>
        <w:t xml:space="preserve">    void </w:t>
      </w:r>
      <w:proofErr w:type="gramStart"/>
      <w:r>
        <w:rPr>
          <w:b/>
        </w:rPr>
        <w:t>add(</w:t>
      </w:r>
      <w:proofErr w:type="gramEnd"/>
      <w:r>
        <w:rPr>
          <w:b/>
        </w:rPr>
        <w:t xml:space="preserve">int x, int </w:t>
      </w:r>
      <w:proofErr w:type="gramStart"/>
      <w:r>
        <w:rPr>
          <w:b/>
        </w:rPr>
        <w:t>y) {</w:t>
      </w:r>
      <w:proofErr w:type="gramEnd"/>
    </w:p>
    <w:p w14:paraId="23F065E1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("x = " + x + ", y = " + y</w:t>
      </w:r>
      <w:proofErr w:type="gramStart"/>
      <w:r>
        <w:rPr>
          <w:b/>
        </w:rPr>
        <w:t>);</w:t>
      </w:r>
      <w:proofErr w:type="gramEnd"/>
    </w:p>
    <w:p w14:paraId="588136BD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701DCDDE" w14:textId="77777777" w:rsidR="00D4341D" w:rsidRDefault="00D4341D" w:rsidP="00D4341D">
      <w:pPr>
        <w:rPr>
          <w:b/>
        </w:rPr>
      </w:pPr>
    </w:p>
    <w:p w14:paraId="426FBC5A" w14:textId="77777777" w:rsidR="00D4341D" w:rsidRDefault="00D4341D" w:rsidP="00D4341D">
      <w:pPr>
        <w:rPr>
          <w:b/>
        </w:rPr>
      </w:pPr>
      <w:r>
        <w:rPr>
          <w:b/>
        </w:rPr>
        <w:t xml:space="preserve">    public static void </w:t>
      </w:r>
      <w:proofErr w:type="gramStart"/>
      <w:r>
        <w:rPr>
          <w:b/>
        </w:rPr>
        <w:t>main(String[</w:t>
      </w:r>
      <w:proofErr w:type="gramEnd"/>
      <w:r>
        <w:rPr>
          <w:b/>
        </w:rPr>
        <w:t xml:space="preserve">] </w:t>
      </w:r>
      <w:proofErr w:type="spellStart"/>
      <w:proofErr w:type="gramStart"/>
      <w:r>
        <w:rPr>
          <w:b/>
        </w:rPr>
        <w:t>args</w:t>
      </w:r>
      <w:proofErr w:type="spellEnd"/>
      <w:r>
        <w:rPr>
          <w:b/>
        </w:rPr>
        <w:t>) {</w:t>
      </w:r>
      <w:proofErr w:type="gramEnd"/>
    </w:p>
    <w:p w14:paraId="5399A887" w14:textId="77777777" w:rsidR="00D4341D" w:rsidRDefault="00D4341D" w:rsidP="00D4341D">
      <w:pPr>
        <w:rPr>
          <w:b/>
        </w:rPr>
      </w:pPr>
      <w:r>
        <w:rPr>
          <w:b/>
        </w:rPr>
        <w:t xml:space="preserve">        task035 obj = new task035(</w:t>
      </w:r>
      <w:proofErr w:type="gramStart"/>
      <w:r>
        <w:rPr>
          <w:b/>
        </w:rPr>
        <w:t>);</w:t>
      </w:r>
      <w:proofErr w:type="gramEnd"/>
    </w:p>
    <w:p w14:paraId="48E32918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obj.add</w:t>
      </w:r>
      <w:proofErr w:type="spellEnd"/>
      <w:r>
        <w:rPr>
          <w:b/>
        </w:rPr>
        <w:t>(</w:t>
      </w:r>
      <w:proofErr w:type="gramEnd"/>
      <w:r>
        <w:rPr>
          <w:b/>
        </w:rPr>
        <w:t>'d', 'a'</w:t>
      </w:r>
      <w:proofErr w:type="gramStart"/>
      <w:r>
        <w:rPr>
          <w:b/>
        </w:rPr>
        <w:t xml:space="preserve">);   </w:t>
      </w:r>
      <w:proofErr w:type="gramEnd"/>
      <w:r>
        <w:rPr>
          <w:b/>
        </w:rPr>
        <w:t xml:space="preserve">  // calls char version</w:t>
      </w:r>
    </w:p>
    <w:p w14:paraId="4DAC66B1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obj.add</w:t>
      </w:r>
      <w:proofErr w:type="spellEnd"/>
      <w:r>
        <w:rPr>
          <w:b/>
        </w:rPr>
        <w:t>(</w:t>
      </w:r>
      <w:proofErr w:type="gramEnd"/>
      <w:r>
        <w:rPr>
          <w:b/>
        </w:rPr>
        <w:t>100, 100</w:t>
      </w:r>
      <w:proofErr w:type="gramStart"/>
      <w:r>
        <w:rPr>
          <w:b/>
        </w:rPr>
        <w:t xml:space="preserve">);   </w:t>
      </w:r>
      <w:proofErr w:type="gramEnd"/>
      <w:r>
        <w:rPr>
          <w:b/>
        </w:rPr>
        <w:t xml:space="preserve">  // calls int version</w:t>
      </w:r>
    </w:p>
    <w:p w14:paraId="69EC807F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310A6D11" w14:textId="77777777" w:rsidR="00D4341D" w:rsidRDefault="00D4341D" w:rsidP="00D4341D">
      <w:pPr>
        <w:rPr>
          <w:b/>
        </w:rPr>
      </w:pPr>
      <w:r>
        <w:rPr>
          <w:b/>
        </w:rPr>
        <w:t>}</w:t>
      </w:r>
    </w:p>
    <w:p w14:paraId="7806F259" w14:textId="77777777" w:rsidR="00D4341D" w:rsidRDefault="00D4341D" w:rsidP="00D4341D">
      <w:pPr>
        <w:rPr>
          <w:b/>
        </w:rPr>
      </w:pPr>
    </w:p>
    <w:p w14:paraId="3D8C43FB" w14:textId="77777777" w:rsidR="00D4341D" w:rsidRDefault="00D4341D" w:rsidP="00D4341D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506C7D08" wp14:editId="6D057AEA">
            <wp:extent cx="5048250" cy="15240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18D391" w14:textId="77777777" w:rsidR="00D4341D" w:rsidRDefault="00D4341D" w:rsidP="00D4341D">
      <w:pPr>
        <w:spacing w:line="331" w:lineRule="auto"/>
        <w:rPr>
          <w:b/>
        </w:rPr>
      </w:pPr>
    </w:p>
    <w:p w14:paraId="58794448" w14:textId="77777777" w:rsidR="00D4341D" w:rsidRDefault="00D4341D" w:rsidP="00D4341D">
      <w:pPr>
        <w:spacing w:line="331" w:lineRule="auto"/>
        <w:rPr>
          <w:b/>
        </w:rPr>
      </w:pPr>
    </w:p>
    <w:p w14:paraId="3F3D597F" w14:textId="77777777" w:rsidR="00D4341D" w:rsidRDefault="00D4341D" w:rsidP="00D4341D">
      <w:pPr>
        <w:spacing w:line="331" w:lineRule="auto"/>
        <w:rPr>
          <w:b/>
        </w:rPr>
      </w:pPr>
    </w:p>
    <w:p w14:paraId="2F9F20B9" w14:textId="77777777" w:rsidR="00D4341D" w:rsidRDefault="00D4341D" w:rsidP="00D4341D">
      <w:pPr>
        <w:spacing w:line="331" w:lineRule="auto"/>
        <w:rPr>
          <w:b/>
        </w:rPr>
      </w:pPr>
    </w:p>
    <w:p w14:paraId="06B72CE8" w14:textId="77777777" w:rsidR="00D4341D" w:rsidRDefault="00D4341D" w:rsidP="00D4341D">
      <w:pPr>
        <w:spacing w:line="331" w:lineRule="auto"/>
        <w:rPr>
          <w:b/>
        </w:rPr>
      </w:pPr>
    </w:p>
    <w:p w14:paraId="3C426FA3" w14:textId="77777777" w:rsidR="00D4341D" w:rsidRDefault="00D4341D" w:rsidP="00D4341D">
      <w:pPr>
        <w:spacing w:line="331" w:lineRule="auto"/>
        <w:rPr>
          <w:b/>
        </w:rPr>
      </w:pPr>
    </w:p>
    <w:p w14:paraId="5BC19243" w14:textId="77777777" w:rsidR="00D4341D" w:rsidRDefault="00D4341D" w:rsidP="00D4341D">
      <w:pPr>
        <w:spacing w:line="331" w:lineRule="auto"/>
        <w:rPr>
          <w:b/>
        </w:rPr>
      </w:pPr>
      <w:r>
        <w:rPr>
          <w:b/>
        </w:rPr>
        <w:t>Task 036   Sequence of parameters</w:t>
      </w:r>
    </w:p>
    <w:p w14:paraId="2C14EA36" w14:textId="77777777" w:rsidR="00D4341D" w:rsidRDefault="00D4341D" w:rsidP="00D4341D">
      <w:pPr>
        <w:spacing w:line="331" w:lineRule="auto"/>
        <w:rPr>
          <w:b/>
        </w:rPr>
      </w:pPr>
    </w:p>
    <w:p w14:paraId="3969D33D" w14:textId="77777777" w:rsidR="00D4341D" w:rsidRDefault="00D4341D" w:rsidP="00D4341D">
      <w:pPr>
        <w:spacing w:line="331" w:lineRule="auto"/>
        <w:rPr>
          <w:b/>
        </w:rPr>
      </w:pPr>
      <w:r>
        <w:rPr>
          <w:b/>
        </w:rPr>
        <w:t>public class task036 {</w:t>
      </w:r>
    </w:p>
    <w:p w14:paraId="2BD998CA" w14:textId="77777777" w:rsidR="00D4341D" w:rsidRDefault="00D4341D" w:rsidP="00D4341D">
      <w:pPr>
        <w:spacing w:line="331" w:lineRule="auto"/>
        <w:rPr>
          <w:b/>
        </w:rPr>
      </w:pPr>
    </w:p>
    <w:p w14:paraId="55C737C0" w14:textId="77777777" w:rsidR="00D4341D" w:rsidRDefault="00D4341D" w:rsidP="00D4341D">
      <w:pPr>
        <w:spacing w:line="331" w:lineRule="auto"/>
        <w:rPr>
          <w:b/>
        </w:rPr>
      </w:pPr>
      <w:r>
        <w:rPr>
          <w:b/>
        </w:rPr>
        <w:t xml:space="preserve">    void </w:t>
      </w:r>
      <w:proofErr w:type="gramStart"/>
      <w:r>
        <w:rPr>
          <w:b/>
        </w:rPr>
        <w:t>display(</w:t>
      </w:r>
      <w:proofErr w:type="gramEnd"/>
      <w:r>
        <w:rPr>
          <w:b/>
        </w:rPr>
        <w:t xml:space="preserve">String name, int </w:t>
      </w:r>
      <w:proofErr w:type="gramStart"/>
      <w:r>
        <w:rPr>
          <w:b/>
        </w:rPr>
        <w:t>age) {</w:t>
      </w:r>
      <w:proofErr w:type="gramEnd"/>
    </w:p>
    <w:p w14:paraId="56B2ADB2" w14:textId="77777777" w:rsidR="00D4341D" w:rsidRDefault="00D4341D" w:rsidP="00D4341D">
      <w:pPr>
        <w:spacing w:line="331" w:lineRule="auto"/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("Name: " + name + ", Age: " + age</w:t>
      </w:r>
      <w:proofErr w:type="gramStart"/>
      <w:r>
        <w:rPr>
          <w:b/>
        </w:rPr>
        <w:t>);</w:t>
      </w:r>
      <w:proofErr w:type="gramEnd"/>
    </w:p>
    <w:p w14:paraId="1FBE638D" w14:textId="77777777" w:rsidR="00D4341D" w:rsidRDefault="00D4341D" w:rsidP="00D4341D">
      <w:pPr>
        <w:spacing w:line="331" w:lineRule="auto"/>
        <w:rPr>
          <w:b/>
        </w:rPr>
      </w:pPr>
      <w:r>
        <w:rPr>
          <w:b/>
        </w:rPr>
        <w:t xml:space="preserve">    }</w:t>
      </w:r>
    </w:p>
    <w:p w14:paraId="65FDE28D" w14:textId="77777777" w:rsidR="00D4341D" w:rsidRDefault="00D4341D" w:rsidP="00D4341D">
      <w:pPr>
        <w:spacing w:line="331" w:lineRule="auto"/>
        <w:rPr>
          <w:b/>
        </w:rPr>
      </w:pPr>
    </w:p>
    <w:p w14:paraId="57E91C41" w14:textId="77777777" w:rsidR="00D4341D" w:rsidRDefault="00D4341D" w:rsidP="00D4341D">
      <w:pPr>
        <w:spacing w:line="331" w:lineRule="auto"/>
        <w:rPr>
          <w:b/>
        </w:rPr>
      </w:pPr>
      <w:r>
        <w:rPr>
          <w:b/>
        </w:rPr>
        <w:t xml:space="preserve">    void </w:t>
      </w:r>
      <w:proofErr w:type="gramStart"/>
      <w:r>
        <w:rPr>
          <w:b/>
        </w:rPr>
        <w:t>display(</w:t>
      </w:r>
      <w:proofErr w:type="gramEnd"/>
      <w:r>
        <w:rPr>
          <w:b/>
        </w:rPr>
        <w:t xml:space="preserve">int age, String </w:t>
      </w:r>
      <w:proofErr w:type="gramStart"/>
      <w:r>
        <w:rPr>
          <w:b/>
        </w:rPr>
        <w:t>name) {</w:t>
      </w:r>
      <w:proofErr w:type="gramEnd"/>
    </w:p>
    <w:p w14:paraId="24EDCC12" w14:textId="77777777" w:rsidR="00D4341D" w:rsidRDefault="00D4341D" w:rsidP="00D4341D">
      <w:pPr>
        <w:spacing w:line="331" w:lineRule="auto"/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("Age: " + age + ", Name: " + name</w:t>
      </w:r>
      <w:proofErr w:type="gramStart"/>
      <w:r>
        <w:rPr>
          <w:b/>
        </w:rPr>
        <w:t>);</w:t>
      </w:r>
      <w:proofErr w:type="gramEnd"/>
    </w:p>
    <w:p w14:paraId="51BA9BF0" w14:textId="77777777" w:rsidR="00D4341D" w:rsidRDefault="00D4341D" w:rsidP="00D4341D">
      <w:pPr>
        <w:spacing w:line="331" w:lineRule="auto"/>
        <w:rPr>
          <w:b/>
        </w:rPr>
      </w:pPr>
      <w:r>
        <w:rPr>
          <w:b/>
        </w:rPr>
        <w:t xml:space="preserve">    }</w:t>
      </w:r>
    </w:p>
    <w:p w14:paraId="7EFD3860" w14:textId="77777777" w:rsidR="00D4341D" w:rsidRDefault="00D4341D" w:rsidP="00D4341D">
      <w:pPr>
        <w:spacing w:line="331" w:lineRule="auto"/>
        <w:rPr>
          <w:b/>
        </w:rPr>
      </w:pPr>
    </w:p>
    <w:p w14:paraId="5368B42F" w14:textId="77777777" w:rsidR="00D4341D" w:rsidRDefault="00D4341D" w:rsidP="00D4341D">
      <w:pPr>
        <w:spacing w:line="331" w:lineRule="auto"/>
        <w:rPr>
          <w:b/>
        </w:rPr>
      </w:pPr>
      <w:r>
        <w:rPr>
          <w:b/>
        </w:rPr>
        <w:t xml:space="preserve">    public static void </w:t>
      </w:r>
      <w:proofErr w:type="gramStart"/>
      <w:r>
        <w:rPr>
          <w:b/>
        </w:rPr>
        <w:t>main(String[</w:t>
      </w:r>
      <w:proofErr w:type="gramEnd"/>
      <w:r>
        <w:rPr>
          <w:b/>
        </w:rPr>
        <w:t xml:space="preserve">] </w:t>
      </w:r>
      <w:proofErr w:type="spellStart"/>
      <w:proofErr w:type="gramStart"/>
      <w:r>
        <w:rPr>
          <w:b/>
        </w:rPr>
        <w:t>args</w:t>
      </w:r>
      <w:proofErr w:type="spellEnd"/>
      <w:r>
        <w:rPr>
          <w:b/>
        </w:rPr>
        <w:t>) {</w:t>
      </w:r>
      <w:proofErr w:type="gramEnd"/>
    </w:p>
    <w:p w14:paraId="72D54BE8" w14:textId="77777777" w:rsidR="00D4341D" w:rsidRDefault="00D4341D" w:rsidP="00D4341D">
      <w:pPr>
        <w:spacing w:line="331" w:lineRule="auto"/>
        <w:rPr>
          <w:b/>
        </w:rPr>
      </w:pPr>
      <w:r>
        <w:rPr>
          <w:b/>
        </w:rPr>
        <w:t xml:space="preserve">        task036 obj = new task036(</w:t>
      </w:r>
      <w:proofErr w:type="gramStart"/>
      <w:r>
        <w:rPr>
          <w:b/>
        </w:rPr>
        <w:t>);</w:t>
      </w:r>
      <w:proofErr w:type="gramEnd"/>
    </w:p>
    <w:p w14:paraId="7BCE0581" w14:textId="77777777" w:rsidR="00D4341D" w:rsidRDefault="00D4341D" w:rsidP="00D4341D">
      <w:pPr>
        <w:spacing w:line="331" w:lineRule="auto"/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obj.display</w:t>
      </w:r>
      <w:proofErr w:type="spellEnd"/>
      <w:proofErr w:type="gramEnd"/>
      <w:r>
        <w:rPr>
          <w:b/>
        </w:rPr>
        <w:t>("Alice", 30</w:t>
      </w:r>
      <w:proofErr w:type="gramStart"/>
      <w:r>
        <w:rPr>
          <w:b/>
        </w:rPr>
        <w:t>);  /</w:t>
      </w:r>
      <w:proofErr w:type="gramEnd"/>
      <w:r>
        <w:rPr>
          <w:b/>
        </w:rPr>
        <w:t>/ matches String, int</w:t>
      </w:r>
    </w:p>
    <w:p w14:paraId="29B61A61" w14:textId="77777777" w:rsidR="00D4341D" w:rsidRDefault="00D4341D" w:rsidP="00D4341D">
      <w:pPr>
        <w:spacing w:line="331" w:lineRule="auto"/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obj.display</w:t>
      </w:r>
      <w:proofErr w:type="spellEnd"/>
      <w:proofErr w:type="gramEnd"/>
      <w:r>
        <w:rPr>
          <w:b/>
        </w:rPr>
        <w:t>(25, "Bob"</w:t>
      </w:r>
      <w:proofErr w:type="gramStart"/>
      <w:r>
        <w:rPr>
          <w:b/>
        </w:rPr>
        <w:t xml:space="preserve">);   </w:t>
      </w:r>
      <w:proofErr w:type="gramEnd"/>
      <w:r>
        <w:rPr>
          <w:b/>
        </w:rPr>
        <w:t xml:space="preserve"> // matches int, String</w:t>
      </w:r>
    </w:p>
    <w:p w14:paraId="4A1EC019" w14:textId="77777777" w:rsidR="00D4341D" w:rsidRDefault="00D4341D" w:rsidP="00D4341D">
      <w:pPr>
        <w:spacing w:line="331" w:lineRule="auto"/>
        <w:rPr>
          <w:b/>
        </w:rPr>
      </w:pPr>
      <w:r>
        <w:rPr>
          <w:b/>
        </w:rPr>
        <w:t xml:space="preserve">    }</w:t>
      </w:r>
    </w:p>
    <w:p w14:paraId="18BC5627" w14:textId="77777777" w:rsidR="00D4341D" w:rsidRDefault="00D4341D" w:rsidP="00D4341D">
      <w:pPr>
        <w:spacing w:line="331" w:lineRule="auto"/>
        <w:rPr>
          <w:b/>
        </w:rPr>
      </w:pPr>
      <w:r>
        <w:rPr>
          <w:b/>
        </w:rPr>
        <w:t>}</w:t>
      </w:r>
    </w:p>
    <w:p w14:paraId="0C41CC32" w14:textId="77777777" w:rsidR="00D4341D" w:rsidRDefault="00D4341D" w:rsidP="00D4341D">
      <w:pPr>
        <w:spacing w:line="331" w:lineRule="auto"/>
        <w:rPr>
          <w:b/>
        </w:rPr>
      </w:pPr>
    </w:p>
    <w:p w14:paraId="53434C37" w14:textId="77777777" w:rsidR="00D4341D" w:rsidRDefault="00D4341D" w:rsidP="00D4341D">
      <w:pPr>
        <w:spacing w:line="331" w:lineRule="auto"/>
        <w:rPr>
          <w:b/>
        </w:rPr>
      </w:pPr>
      <w:r>
        <w:rPr>
          <w:b/>
          <w:noProof/>
        </w:rPr>
        <w:drawing>
          <wp:inline distT="114300" distB="114300" distL="114300" distR="114300" wp14:anchorId="06494924" wp14:editId="44878D5F">
            <wp:extent cx="4791075" cy="1437682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37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CFC0B5" w14:textId="77777777" w:rsidR="00D4341D" w:rsidRDefault="00D4341D" w:rsidP="00D4341D">
      <w:pPr>
        <w:spacing w:line="331" w:lineRule="auto"/>
        <w:rPr>
          <w:b/>
        </w:rPr>
      </w:pPr>
    </w:p>
    <w:p w14:paraId="5820BAB7" w14:textId="77777777" w:rsidR="00D4341D" w:rsidRDefault="00D4341D" w:rsidP="00D4341D">
      <w:pPr>
        <w:spacing w:line="331" w:lineRule="auto"/>
        <w:rPr>
          <w:b/>
        </w:rPr>
      </w:pPr>
    </w:p>
    <w:p w14:paraId="7AA7EBF3" w14:textId="77777777" w:rsidR="00D4341D" w:rsidRDefault="00D4341D" w:rsidP="00D4341D">
      <w:pPr>
        <w:spacing w:line="331" w:lineRule="auto"/>
        <w:rPr>
          <w:b/>
        </w:rPr>
      </w:pPr>
    </w:p>
    <w:p w14:paraId="1713B195" w14:textId="77777777" w:rsidR="00D4341D" w:rsidRDefault="00D4341D" w:rsidP="00D4341D">
      <w:pPr>
        <w:rPr>
          <w:b/>
        </w:rPr>
      </w:pPr>
      <w:r>
        <w:rPr>
          <w:b/>
        </w:rPr>
        <w:t>Task 037     Encapsulation</w:t>
      </w:r>
    </w:p>
    <w:p w14:paraId="69904E9C" w14:textId="77777777" w:rsidR="00D4341D" w:rsidRDefault="00D4341D" w:rsidP="00D4341D">
      <w:pPr>
        <w:rPr>
          <w:b/>
        </w:rPr>
      </w:pPr>
    </w:p>
    <w:p w14:paraId="60249A53" w14:textId="77777777" w:rsidR="00D4341D" w:rsidRDefault="00D4341D" w:rsidP="00D4341D">
      <w:pPr>
        <w:rPr>
          <w:b/>
        </w:rPr>
      </w:pPr>
    </w:p>
    <w:p w14:paraId="77415251" w14:textId="77777777" w:rsidR="00D4341D" w:rsidRDefault="00D4341D" w:rsidP="00D4341D">
      <w:pPr>
        <w:rPr>
          <w:b/>
        </w:rPr>
      </w:pPr>
      <w:r>
        <w:rPr>
          <w:b/>
        </w:rPr>
        <w:t>class Employee {</w:t>
      </w:r>
    </w:p>
    <w:p w14:paraId="1FFFEA69" w14:textId="77777777" w:rsidR="00D4341D" w:rsidRDefault="00D4341D" w:rsidP="00D4341D">
      <w:pPr>
        <w:rPr>
          <w:b/>
        </w:rPr>
      </w:pPr>
      <w:r>
        <w:rPr>
          <w:b/>
        </w:rPr>
        <w:t xml:space="preserve">    private int </w:t>
      </w:r>
      <w:proofErr w:type="spellStart"/>
      <w:proofErr w:type="gramStart"/>
      <w:r>
        <w:rPr>
          <w:b/>
        </w:rPr>
        <w:t>pwd</w:t>
      </w:r>
      <w:proofErr w:type="spellEnd"/>
      <w:r>
        <w:rPr>
          <w:b/>
        </w:rPr>
        <w:t>;</w:t>
      </w:r>
      <w:proofErr w:type="gramEnd"/>
    </w:p>
    <w:p w14:paraId="37D070B9" w14:textId="77777777" w:rsidR="00D4341D" w:rsidRDefault="00D4341D" w:rsidP="00D4341D">
      <w:pPr>
        <w:rPr>
          <w:b/>
        </w:rPr>
      </w:pPr>
      <w:r>
        <w:rPr>
          <w:b/>
        </w:rPr>
        <w:t xml:space="preserve">    protected int </w:t>
      </w:r>
      <w:proofErr w:type="gramStart"/>
      <w:r>
        <w:rPr>
          <w:b/>
        </w:rPr>
        <w:t>salary;</w:t>
      </w:r>
      <w:proofErr w:type="gramEnd"/>
    </w:p>
    <w:p w14:paraId="528133FC" w14:textId="77777777" w:rsidR="00D4341D" w:rsidRDefault="00D4341D" w:rsidP="00D4341D">
      <w:pPr>
        <w:rPr>
          <w:b/>
        </w:rPr>
      </w:pPr>
      <w:r>
        <w:rPr>
          <w:b/>
        </w:rPr>
        <w:lastRenderedPageBreak/>
        <w:t xml:space="preserve">    public int </w:t>
      </w:r>
      <w:proofErr w:type="gramStart"/>
      <w:r>
        <w:rPr>
          <w:b/>
        </w:rPr>
        <w:t>empid;</w:t>
      </w:r>
      <w:proofErr w:type="gramEnd"/>
    </w:p>
    <w:p w14:paraId="41B42F07" w14:textId="77777777" w:rsidR="00D4341D" w:rsidRDefault="00D4341D" w:rsidP="00D4341D">
      <w:pPr>
        <w:rPr>
          <w:b/>
        </w:rPr>
      </w:pPr>
    </w:p>
    <w:p w14:paraId="387CE946" w14:textId="77777777" w:rsidR="00D4341D" w:rsidRDefault="00D4341D" w:rsidP="00D4341D">
      <w:pPr>
        <w:rPr>
          <w:b/>
        </w:rPr>
      </w:pPr>
      <w:r>
        <w:rPr>
          <w:b/>
        </w:rPr>
        <w:t xml:space="preserve">    // Constructor</w:t>
      </w:r>
    </w:p>
    <w:p w14:paraId="2B0DF214" w14:textId="77777777" w:rsidR="00D4341D" w:rsidRDefault="00D4341D" w:rsidP="00D4341D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Employee(</w:t>
      </w:r>
      <w:proofErr w:type="gramEnd"/>
      <w:r>
        <w:rPr>
          <w:b/>
        </w:rPr>
        <w:t>) {</w:t>
      </w:r>
    </w:p>
    <w:p w14:paraId="510CC653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("Employee constructor called"</w:t>
      </w:r>
      <w:proofErr w:type="gramStart"/>
      <w:r>
        <w:rPr>
          <w:b/>
        </w:rPr>
        <w:t>);</w:t>
      </w:r>
      <w:proofErr w:type="gramEnd"/>
    </w:p>
    <w:p w14:paraId="72214EEB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02DD7560" w14:textId="77777777" w:rsidR="00D4341D" w:rsidRDefault="00D4341D" w:rsidP="00D4341D">
      <w:pPr>
        <w:rPr>
          <w:b/>
        </w:rPr>
      </w:pPr>
      <w:r>
        <w:rPr>
          <w:b/>
        </w:rPr>
        <w:t>}</w:t>
      </w:r>
    </w:p>
    <w:p w14:paraId="04EC9BDA" w14:textId="77777777" w:rsidR="00D4341D" w:rsidRDefault="00D4341D" w:rsidP="00D4341D">
      <w:pPr>
        <w:rPr>
          <w:b/>
        </w:rPr>
      </w:pPr>
    </w:p>
    <w:p w14:paraId="0423A19D" w14:textId="77777777" w:rsidR="00D4341D" w:rsidRDefault="00D4341D" w:rsidP="00D4341D">
      <w:pPr>
        <w:rPr>
          <w:b/>
        </w:rPr>
      </w:pPr>
      <w:r>
        <w:rPr>
          <w:b/>
        </w:rPr>
        <w:t>class task037 extends Employee {</w:t>
      </w:r>
    </w:p>
    <w:p w14:paraId="65FBBCF8" w14:textId="77777777" w:rsidR="00D4341D" w:rsidRDefault="00D4341D" w:rsidP="00D4341D">
      <w:pPr>
        <w:rPr>
          <w:b/>
        </w:rPr>
      </w:pPr>
    </w:p>
    <w:p w14:paraId="058D68D7" w14:textId="77777777" w:rsidR="00D4341D" w:rsidRDefault="00D4341D" w:rsidP="00D4341D">
      <w:pPr>
        <w:rPr>
          <w:b/>
        </w:rPr>
      </w:pPr>
      <w:r>
        <w:rPr>
          <w:b/>
        </w:rPr>
        <w:t xml:space="preserve">    task037</w:t>
      </w:r>
      <w:proofErr w:type="gramStart"/>
      <w:r>
        <w:rPr>
          <w:b/>
        </w:rPr>
        <w:t>() {</w:t>
      </w:r>
      <w:proofErr w:type="gramEnd"/>
    </w:p>
    <w:p w14:paraId="1CFBBE86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super(</w:t>
      </w:r>
      <w:proofErr w:type="gramEnd"/>
      <w:r>
        <w:rPr>
          <w:b/>
        </w:rPr>
        <w:t>); // Call parent constructor</w:t>
      </w:r>
    </w:p>
    <w:p w14:paraId="00C8D9EC" w14:textId="77777777" w:rsidR="00D4341D" w:rsidRDefault="00D4341D" w:rsidP="00D4341D">
      <w:pPr>
        <w:rPr>
          <w:b/>
        </w:rPr>
      </w:pPr>
      <w:r>
        <w:rPr>
          <w:b/>
        </w:rPr>
        <w:t xml:space="preserve">//        </w:t>
      </w:r>
      <w:proofErr w:type="spellStart"/>
      <w:r>
        <w:rPr>
          <w:b/>
        </w:rPr>
        <w:t>pwd</w:t>
      </w:r>
      <w:proofErr w:type="spellEnd"/>
      <w:r>
        <w:rPr>
          <w:b/>
        </w:rPr>
        <w:t xml:space="preserve"> = </w:t>
      </w:r>
      <w:proofErr w:type="gramStart"/>
      <w:r>
        <w:rPr>
          <w:b/>
        </w:rPr>
        <w:t>123;</w:t>
      </w:r>
      <w:proofErr w:type="gramEnd"/>
    </w:p>
    <w:p w14:paraId="345CF1E6" w14:textId="77777777" w:rsidR="00D4341D" w:rsidRDefault="00D4341D" w:rsidP="00D4341D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        salary = </w:t>
      </w:r>
      <w:proofErr w:type="gramStart"/>
      <w:r>
        <w:rPr>
          <w:rFonts w:ascii="Arial Unicode MS" w:eastAsia="Arial Unicode MS" w:hAnsi="Arial Unicode MS" w:cs="Arial Unicode MS"/>
          <w:b/>
        </w:rPr>
        <w:t xml:space="preserve">50000;   </w:t>
      </w:r>
      <w:proofErr w:type="gramEnd"/>
      <w:r>
        <w:rPr>
          <w:rFonts w:ascii="Arial Unicode MS" w:eastAsia="Arial Unicode MS" w:hAnsi="Arial Unicode MS" w:cs="Arial Unicode MS"/>
          <w:b/>
        </w:rPr>
        <w:t xml:space="preserve">   // ✅ protected: accessible in child class</w:t>
      </w:r>
    </w:p>
    <w:p w14:paraId="6CB8E31D" w14:textId="77777777" w:rsidR="00D4341D" w:rsidRDefault="00D4341D" w:rsidP="00D4341D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        empid = </w:t>
      </w:r>
      <w:proofErr w:type="gramStart"/>
      <w:r>
        <w:rPr>
          <w:rFonts w:ascii="Arial Unicode MS" w:eastAsia="Arial Unicode MS" w:hAnsi="Arial Unicode MS" w:cs="Arial Unicode MS"/>
          <w:b/>
        </w:rPr>
        <w:t xml:space="preserve">10001;   </w:t>
      </w:r>
      <w:proofErr w:type="gramEnd"/>
      <w:r>
        <w:rPr>
          <w:rFonts w:ascii="Arial Unicode MS" w:eastAsia="Arial Unicode MS" w:hAnsi="Arial Unicode MS" w:cs="Arial Unicode MS"/>
          <w:b/>
        </w:rPr>
        <w:t xml:space="preserve">    // ✅ public: accessible everywhere</w:t>
      </w:r>
    </w:p>
    <w:p w14:paraId="0BEDBDB9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3A94068C" w14:textId="77777777" w:rsidR="00D4341D" w:rsidRDefault="00D4341D" w:rsidP="00D4341D">
      <w:pPr>
        <w:rPr>
          <w:b/>
        </w:rPr>
      </w:pPr>
    </w:p>
    <w:p w14:paraId="5BCC065E" w14:textId="77777777" w:rsidR="00D4341D" w:rsidRDefault="00D4341D" w:rsidP="00D4341D">
      <w:pPr>
        <w:rPr>
          <w:b/>
        </w:rPr>
      </w:pPr>
      <w:r>
        <w:rPr>
          <w:b/>
        </w:rPr>
        <w:t xml:space="preserve">    public static void </w:t>
      </w:r>
      <w:proofErr w:type="gramStart"/>
      <w:r>
        <w:rPr>
          <w:b/>
        </w:rPr>
        <w:t>main(String[</w:t>
      </w:r>
      <w:proofErr w:type="gramEnd"/>
      <w:r>
        <w:rPr>
          <w:b/>
        </w:rPr>
        <w:t xml:space="preserve">] </w:t>
      </w:r>
      <w:proofErr w:type="spellStart"/>
      <w:proofErr w:type="gramStart"/>
      <w:r>
        <w:rPr>
          <w:b/>
        </w:rPr>
        <w:t>args</w:t>
      </w:r>
      <w:proofErr w:type="spellEnd"/>
      <w:r>
        <w:rPr>
          <w:b/>
        </w:rPr>
        <w:t>) {</w:t>
      </w:r>
      <w:proofErr w:type="gramEnd"/>
    </w:p>
    <w:p w14:paraId="3D1D385D" w14:textId="77777777" w:rsidR="00D4341D" w:rsidRDefault="00D4341D" w:rsidP="00D4341D">
      <w:pPr>
        <w:rPr>
          <w:b/>
        </w:rPr>
      </w:pPr>
      <w:r>
        <w:rPr>
          <w:b/>
        </w:rPr>
        <w:t xml:space="preserve">        task037 obj = new task037(</w:t>
      </w:r>
      <w:proofErr w:type="gramStart"/>
      <w:r>
        <w:rPr>
          <w:b/>
        </w:rPr>
        <w:t>);</w:t>
      </w:r>
      <w:proofErr w:type="gramEnd"/>
    </w:p>
    <w:p w14:paraId="25081710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 xml:space="preserve">("Salary: " + </w:t>
      </w:r>
      <w:proofErr w:type="spellStart"/>
      <w:proofErr w:type="gramStart"/>
      <w:r>
        <w:rPr>
          <w:b/>
        </w:rPr>
        <w:t>obj.salary</w:t>
      </w:r>
      <w:proofErr w:type="spellEnd"/>
      <w:r>
        <w:rPr>
          <w:b/>
        </w:rPr>
        <w:t>);</w:t>
      </w:r>
      <w:proofErr w:type="gramEnd"/>
    </w:p>
    <w:p w14:paraId="42697B08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 xml:space="preserve">("Emp ID: " + </w:t>
      </w:r>
      <w:proofErr w:type="spellStart"/>
      <w:proofErr w:type="gramStart"/>
      <w:r>
        <w:rPr>
          <w:b/>
        </w:rPr>
        <w:t>obj.empid</w:t>
      </w:r>
      <w:proofErr w:type="spellEnd"/>
      <w:r>
        <w:rPr>
          <w:b/>
        </w:rPr>
        <w:t>);</w:t>
      </w:r>
      <w:proofErr w:type="gramEnd"/>
    </w:p>
    <w:p w14:paraId="63A1C0EA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4F72B722" w14:textId="77777777" w:rsidR="00D4341D" w:rsidRDefault="00D4341D" w:rsidP="00D4341D">
      <w:pPr>
        <w:rPr>
          <w:b/>
        </w:rPr>
      </w:pPr>
      <w:r>
        <w:rPr>
          <w:b/>
        </w:rPr>
        <w:t>}</w:t>
      </w:r>
    </w:p>
    <w:p w14:paraId="7EE8834A" w14:textId="77777777" w:rsidR="00D4341D" w:rsidRDefault="00D4341D" w:rsidP="00D4341D">
      <w:pPr>
        <w:rPr>
          <w:b/>
        </w:rPr>
      </w:pPr>
    </w:p>
    <w:p w14:paraId="3901BC52" w14:textId="77777777" w:rsidR="00D4341D" w:rsidRDefault="00D4341D" w:rsidP="00D4341D">
      <w:pPr>
        <w:rPr>
          <w:b/>
        </w:rPr>
      </w:pPr>
    </w:p>
    <w:p w14:paraId="12A27B2C" w14:textId="77777777" w:rsidR="00D4341D" w:rsidRDefault="00D4341D" w:rsidP="00D4341D">
      <w:pPr>
        <w:rPr>
          <w:b/>
        </w:rPr>
      </w:pPr>
    </w:p>
    <w:p w14:paraId="7E5BF13E" w14:textId="77777777" w:rsidR="00D4341D" w:rsidRDefault="00D4341D" w:rsidP="00D4341D">
      <w:pPr>
        <w:rPr>
          <w:b/>
        </w:rPr>
      </w:pPr>
      <w:ins w:id="3" w:author="Pratheesh Sailor" w:date="2025-06-07T17:44:00Z">
        <w:r>
          <w:rPr>
            <w:b/>
            <w:noProof/>
          </w:rPr>
          <w:drawing>
            <wp:inline distT="114300" distB="114300" distL="114300" distR="114300" wp14:anchorId="1F473E32" wp14:editId="0B29BEFC">
              <wp:extent cx="5943600" cy="1225148"/>
              <wp:effectExtent l="0" t="0" r="0" b="0"/>
              <wp:docPr id="10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225148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ins>
    </w:p>
    <w:p w14:paraId="2842C273" w14:textId="77777777" w:rsidR="00D4341D" w:rsidRDefault="00D4341D" w:rsidP="00D4341D">
      <w:pPr>
        <w:rPr>
          <w:b/>
        </w:rPr>
      </w:pPr>
    </w:p>
    <w:p w14:paraId="242A710C" w14:textId="77777777" w:rsidR="00D4341D" w:rsidRDefault="00D4341D" w:rsidP="00D4341D">
      <w:pPr>
        <w:rPr>
          <w:b/>
        </w:rPr>
      </w:pPr>
    </w:p>
    <w:p w14:paraId="0B3FA6D7" w14:textId="77777777" w:rsidR="00D4341D" w:rsidRDefault="00D4341D" w:rsidP="00D4341D">
      <w:pPr>
        <w:rPr>
          <w:b/>
        </w:rPr>
      </w:pPr>
    </w:p>
    <w:p w14:paraId="23F0328A" w14:textId="77777777" w:rsidR="00D4341D" w:rsidRDefault="00D4341D" w:rsidP="00D4341D">
      <w:pPr>
        <w:rPr>
          <w:b/>
        </w:rPr>
      </w:pPr>
    </w:p>
    <w:p w14:paraId="50CFA6F5" w14:textId="77777777" w:rsidR="00D4341D" w:rsidRDefault="00D4341D" w:rsidP="00D4341D">
      <w:pPr>
        <w:rPr>
          <w:b/>
        </w:rPr>
      </w:pPr>
    </w:p>
    <w:p w14:paraId="4944E224" w14:textId="77777777" w:rsidR="00D4341D" w:rsidRDefault="00D4341D" w:rsidP="00D4341D">
      <w:pPr>
        <w:rPr>
          <w:b/>
        </w:rPr>
      </w:pPr>
    </w:p>
    <w:p w14:paraId="72A45073" w14:textId="77777777" w:rsidR="00D4341D" w:rsidRDefault="00D4341D" w:rsidP="00D4341D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Task </w:t>
      </w:r>
      <w:proofErr w:type="gramStart"/>
      <w:r>
        <w:rPr>
          <w:rFonts w:ascii="Arial Unicode MS" w:eastAsia="Arial Unicode MS" w:hAnsi="Arial Unicode MS" w:cs="Arial Unicode MS"/>
          <w:b/>
        </w:rPr>
        <w:t>38  ⇒</w:t>
      </w:r>
      <w:proofErr w:type="gramEnd"/>
      <w:r>
        <w:rPr>
          <w:rFonts w:ascii="Arial Unicode MS" w:eastAsia="Arial Unicode MS" w:hAnsi="Arial Unicode MS" w:cs="Arial Unicode MS"/>
          <w:b/>
        </w:rPr>
        <w:t xml:space="preserve"> error code </w:t>
      </w:r>
    </w:p>
    <w:p w14:paraId="24AF2FA9" w14:textId="77777777" w:rsidR="00D4341D" w:rsidRDefault="00D4341D" w:rsidP="00D4341D">
      <w:pPr>
        <w:rPr>
          <w:b/>
        </w:rPr>
      </w:pPr>
    </w:p>
    <w:p w14:paraId="6FC41ED0" w14:textId="77777777" w:rsidR="00D4341D" w:rsidRDefault="00D4341D" w:rsidP="00D4341D">
      <w:pPr>
        <w:rPr>
          <w:b/>
        </w:rPr>
      </w:pPr>
      <w:r>
        <w:rPr>
          <w:b/>
        </w:rPr>
        <w:t xml:space="preserve">public class </w:t>
      </w:r>
      <w:proofErr w:type="spellStart"/>
      <w:r>
        <w:rPr>
          <w:b/>
        </w:rPr>
        <w:t>AbstractDemo</w:t>
      </w:r>
      <w:proofErr w:type="spellEnd"/>
      <w:r>
        <w:rPr>
          <w:b/>
        </w:rPr>
        <w:t xml:space="preserve"> {</w:t>
      </w:r>
    </w:p>
    <w:p w14:paraId="51DF0926" w14:textId="77777777" w:rsidR="00D4341D" w:rsidRDefault="00D4341D" w:rsidP="00D4341D">
      <w:pPr>
        <w:rPr>
          <w:b/>
        </w:rPr>
      </w:pPr>
    </w:p>
    <w:p w14:paraId="746ECCBF" w14:textId="77777777" w:rsidR="00D4341D" w:rsidRDefault="00D4341D" w:rsidP="00D4341D">
      <w:pPr>
        <w:rPr>
          <w:b/>
        </w:rPr>
      </w:pPr>
      <w:r>
        <w:rPr>
          <w:b/>
        </w:rPr>
        <w:t xml:space="preserve">   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 [] </w:t>
      </w:r>
      <w:proofErr w:type="spellStart"/>
      <w:proofErr w:type="gramStart"/>
      <w:r>
        <w:rPr>
          <w:b/>
        </w:rPr>
        <w:t>args</w:t>
      </w:r>
      <w:proofErr w:type="spellEnd"/>
      <w:r>
        <w:rPr>
          <w:b/>
        </w:rPr>
        <w:t>) {</w:t>
      </w:r>
      <w:proofErr w:type="gramEnd"/>
    </w:p>
    <w:p w14:paraId="59B1A256" w14:textId="77777777" w:rsidR="00D4341D" w:rsidRDefault="00D4341D" w:rsidP="00D4341D">
      <w:pPr>
        <w:rPr>
          <w:b/>
        </w:rPr>
      </w:pPr>
      <w:r>
        <w:rPr>
          <w:b/>
        </w:rPr>
        <w:lastRenderedPageBreak/>
        <w:t xml:space="preserve">      /* Following is not allowed and would raise error */</w:t>
      </w:r>
    </w:p>
    <w:p w14:paraId="0EADAD43" w14:textId="77777777" w:rsidR="00D4341D" w:rsidRDefault="00D4341D" w:rsidP="00D4341D">
      <w:pPr>
        <w:rPr>
          <w:b/>
        </w:rPr>
      </w:pPr>
      <w:r>
        <w:rPr>
          <w:b/>
        </w:rPr>
        <w:t xml:space="preserve">      Employee e = new </w:t>
      </w:r>
      <w:proofErr w:type="gramStart"/>
      <w:r>
        <w:rPr>
          <w:b/>
        </w:rPr>
        <w:t>Employee(</w:t>
      </w:r>
      <w:proofErr w:type="gramEnd"/>
      <w:r>
        <w:rPr>
          <w:b/>
        </w:rPr>
        <w:t>"George W.", "Houston, TX", 43</w:t>
      </w:r>
      <w:proofErr w:type="gramStart"/>
      <w:r>
        <w:rPr>
          <w:b/>
        </w:rPr>
        <w:t>);</w:t>
      </w:r>
      <w:proofErr w:type="gramEnd"/>
    </w:p>
    <w:p w14:paraId="37DCAC05" w14:textId="77777777" w:rsidR="00D4341D" w:rsidRDefault="00D4341D" w:rsidP="00D4341D">
      <w:pPr>
        <w:rPr>
          <w:b/>
        </w:rPr>
      </w:pPr>
      <w:r>
        <w:rPr>
          <w:b/>
        </w:rPr>
        <w:t xml:space="preserve">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 xml:space="preserve">("\n Call </w:t>
      </w:r>
      <w:proofErr w:type="spellStart"/>
      <w:r>
        <w:rPr>
          <w:b/>
        </w:rPr>
        <w:t>mailCheck</w:t>
      </w:r>
      <w:proofErr w:type="spellEnd"/>
      <w:r>
        <w:rPr>
          <w:b/>
        </w:rPr>
        <w:t xml:space="preserve"> using Employee reference--"</w:t>
      </w:r>
      <w:proofErr w:type="gramStart"/>
      <w:r>
        <w:rPr>
          <w:b/>
        </w:rPr>
        <w:t>);</w:t>
      </w:r>
      <w:proofErr w:type="gramEnd"/>
    </w:p>
    <w:p w14:paraId="27C01D00" w14:textId="77777777" w:rsidR="00D4341D" w:rsidRDefault="00D4341D" w:rsidP="00D4341D">
      <w:pPr>
        <w:rPr>
          <w:b/>
        </w:rPr>
      </w:pPr>
      <w:r>
        <w:rPr>
          <w:b/>
        </w:rPr>
        <w:t xml:space="preserve">      </w:t>
      </w:r>
      <w:proofErr w:type="spellStart"/>
      <w:proofErr w:type="gramStart"/>
      <w:r>
        <w:rPr>
          <w:b/>
        </w:rPr>
        <w:t>e.mailCheck</w:t>
      </w:r>
      <w:proofErr w:type="spellEnd"/>
      <w:proofErr w:type="gramEnd"/>
      <w:r>
        <w:rPr>
          <w:b/>
        </w:rPr>
        <w:t>(</w:t>
      </w:r>
      <w:proofErr w:type="gramStart"/>
      <w:r>
        <w:rPr>
          <w:b/>
        </w:rPr>
        <w:t>);</w:t>
      </w:r>
      <w:proofErr w:type="gramEnd"/>
    </w:p>
    <w:p w14:paraId="10255308" w14:textId="77777777" w:rsidR="00D4341D" w:rsidRDefault="00D4341D" w:rsidP="00D4341D">
      <w:pPr>
        <w:rPr>
          <w:b/>
        </w:rPr>
      </w:pPr>
      <w:r>
        <w:rPr>
          <w:b/>
        </w:rPr>
        <w:t xml:space="preserve">   }</w:t>
      </w:r>
    </w:p>
    <w:p w14:paraId="02EF1F12" w14:textId="77777777" w:rsidR="00D4341D" w:rsidRDefault="00D4341D" w:rsidP="00D4341D">
      <w:pPr>
        <w:rPr>
          <w:b/>
        </w:rPr>
      </w:pPr>
      <w:r>
        <w:rPr>
          <w:b/>
        </w:rPr>
        <w:t>}</w:t>
      </w:r>
    </w:p>
    <w:p w14:paraId="2A879BC1" w14:textId="77777777" w:rsidR="00D4341D" w:rsidRDefault="00D4341D" w:rsidP="00D4341D">
      <w:pPr>
        <w:rPr>
          <w:b/>
        </w:rPr>
      </w:pPr>
    </w:p>
    <w:p w14:paraId="2F6F0705" w14:textId="77777777" w:rsidR="00D4341D" w:rsidRDefault="00D4341D" w:rsidP="00D4341D">
      <w:pPr>
        <w:rPr>
          <w:b/>
        </w:rPr>
      </w:pPr>
      <w:r>
        <w:rPr>
          <w:b/>
        </w:rPr>
        <w:t>abstract class Employee {</w:t>
      </w:r>
    </w:p>
    <w:p w14:paraId="516D155F" w14:textId="77777777" w:rsidR="00D4341D" w:rsidRDefault="00D4341D" w:rsidP="00D4341D">
      <w:pPr>
        <w:rPr>
          <w:b/>
        </w:rPr>
      </w:pPr>
      <w:r>
        <w:rPr>
          <w:b/>
        </w:rPr>
        <w:t xml:space="preserve">   private String </w:t>
      </w:r>
      <w:proofErr w:type="gramStart"/>
      <w:r>
        <w:rPr>
          <w:b/>
        </w:rPr>
        <w:t>name;</w:t>
      </w:r>
      <w:proofErr w:type="gramEnd"/>
    </w:p>
    <w:p w14:paraId="60D9AD15" w14:textId="77777777" w:rsidR="00D4341D" w:rsidRDefault="00D4341D" w:rsidP="00D4341D">
      <w:pPr>
        <w:rPr>
          <w:b/>
        </w:rPr>
      </w:pPr>
      <w:r>
        <w:rPr>
          <w:b/>
        </w:rPr>
        <w:t xml:space="preserve">   private String </w:t>
      </w:r>
      <w:proofErr w:type="gramStart"/>
      <w:r>
        <w:rPr>
          <w:b/>
        </w:rPr>
        <w:t>address;</w:t>
      </w:r>
      <w:proofErr w:type="gramEnd"/>
    </w:p>
    <w:p w14:paraId="19D1FB16" w14:textId="77777777" w:rsidR="00D4341D" w:rsidRDefault="00D4341D" w:rsidP="00D4341D">
      <w:pPr>
        <w:rPr>
          <w:b/>
        </w:rPr>
      </w:pPr>
      <w:r>
        <w:rPr>
          <w:b/>
        </w:rPr>
        <w:t xml:space="preserve">   private int </w:t>
      </w:r>
      <w:proofErr w:type="gramStart"/>
      <w:r>
        <w:rPr>
          <w:b/>
        </w:rPr>
        <w:t>number;</w:t>
      </w:r>
      <w:proofErr w:type="gramEnd"/>
    </w:p>
    <w:p w14:paraId="279A4985" w14:textId="77777777" w:rsidR="00D4341D" w:rsidRDefault="00D4341D" w:rsidP="00D4341D">
      <w:pPr>
        <w:rPr>
          <w:b/>
        </w:rPr>
      </w:pPr>
    </w:p>
    <w:p w14:paraId="65033494" w14:textId="77777777" w:rsidR="00D4341D" w:rsidRDefault="00D4341D" w:rsidP="00D4341D">
      <w:pPr>
        <w:rPr>
          <w:b/>
        </w:rPr>
      </w:pPr>
      <w:r>
        <w:rPr>
          <w:b/>
        </w:rPr>
        <w:t xml:space="preserve">   public </w:t>
      </w:r>
      <w:proofErr w:type="gramStart"/>
      <w:r>
        <w:rPr>
          <w:b/>
        </w:rPr>
        <w:t>Employee(</w:t>
      </w:r>
      <w:proofErr w:type="gramEnd"/>
      <w:r>
        <w:rPr>
          <w:b/>
        </w:rPr>
        <w:t xml:space="preserve">String name, String address, int </w:t>
      </w:r>
      <w:proofErr w:type="gramStart"/>
      <w:r>
        <w:rPr>
          <w:b/>
        </w:rPr>
        <w:t>number) {</w:t>
      </w:r>
      <w:proofErr w:type="gramEnd"/>
    </w:p>
    <w:p w14:paraId="4704F39F" w14:textId="77777777" w:rsidR="00D4341D" w:rsidRDefault="00D4341D" w:rsidP="00D4341D">
      <w:pPr>
        <w:rPr>
          <w:b/>
        </w:rPr>
      </w:pPr>
      <w:r>
        <w:rPr>
          <w:b/>
        </w:rPr>
        <w:t xml:space="preserve">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("Constructing an Employee"</w:t>
      </w:r>
      <w:proofErr w:type="gramStart"/>
      <w:r>
        <w:rPr>
          <w:b/>
        </w:rPr>
        <w:t>);</w:t>
      </w:r>
      <w:proofErr w:type="gramEnd"/>
    </w:p>
    <w:p w14:paraId="2402FD25" w14:textId="77777777" w:rsidR="00D4341D" w:rsidRDefault="00D4341D" w:rsidP="00D4341D">
      <w:pPr>
        <w:rPr>
          <w:b/>
        </w:rPr>
      </w:pPr>
      <w:r>
        <w:rPr>
          <w:b/>
        </w:rPr>
        <w:t xml:space="preserve">      this.name = </w:t>
      </w:r>
      <w:proofErr w:type="gramStart"/>
      <w:r>
        <w:rPr>
          <w:b/>
        </w:rPr>
        <w:t>name;</w:t>
      </w:r>
      <w:proofErr w:type="gramEnd"/>
    </w:p>
    <w:p w14:paraId="21B63AE0" w14:textId="77777777" w:rsidR="00D4341D" w:rsidRDefault="00D4341D" w:rsidP="00D4341D">
      <w:pPr>
        <w:rPr>
          <w:b/>
        </w:rPr>
      </w:pPr>
      <w:r>
        <w:rPr>
          <w:b/>
        </w:rPr>
        <w:t xml:space="preserve">      </w:t>
      </w:r>
      <w:proofErr w:type="spellStart"/>
      <w:proofErr w:type="gramStart"/>
      <w:r>
        <w:rPr>
          <w:b/>
        </w:rPr>
        <w:t>this.address</w:t>
      </w:r>
      <w:proofErr w:type="spellEnd"/>
      <w:proofErr w:type="gramEnd"/>
      <w:r>
        <w:rPr>
          <w:b/>
        </w:rPr>
        <w:t xml:space="preserve"> = </w:t>
      </w:r>
      <w:proofErr w:type="gramStart"/>
      <w:r>
        <w:rPr>
          <w:b/>
        </w:rPr>
        <w:t>address;</w:t>
      </w:r>
      <w:proofErr w:type="gramEnd"/>
    </w:p>
    <w:p w14:paraId="66FD7352" w14:textId="77777777" w:rsidR="00D4341D" w:rsidRDefault="00D4341D" w:rsidP="00D4341D">
      <w:pPr>
        <w:rPr>
          <w:b/>
        </w:rPr>
      </w:pPr>
      <w:r>
        <w:rPr>
          <w:b/>
        </w:rPr>
        <w:t xml:space="preserve">      </w:t>
      </w:r>
      <w:proofErr w:type="spellStart"/>
      <w:proofErr w:type="gramStart"/>
      <w:r>
        <w:rPr>
          <w:b/>
        </w:rPr>
        <w:t>this.number</w:t>
      </w:r>
      <w:proofErr w:type="spellEnd"/>
      <w:proofErr w:type="gramEnd"/>
      <w:r>
        <w:rPr>
          <w:b/>
        </w:rPr>
        <w:t xml:space="preserve"> = </w:t>
      </w:r>
      <w:proofErr w:type="gramStart"/>
      <w:r>
        <w:rPr>
          <w:b/>
        </w:rPr>
        <w:t>number;</w:t>
      </w:r>
      <w:proofErr w:type="gramEnd"/>
    </w:p>
    <w:p w14:paraId="243E09BA" w14:textId="77777777" w:rsidR="00D4341D" w:rsidRDefault="00D4341D" w:rsidP="00D4341D">
      <w:pPr>
        <w:rPr>
          <w:b/>
        </w:rPr>
      </w:pPr>
      <w:r>
        <w:rPr>
          <w:b/>
        </w:rPr>
        <w:t xml:space="preserve">   }</w:t>
      </w:r>
    </w:p>
    <w:p w14:paraId="7B07DE7D" w14:textId="77777777" w:rsidR="00D4341D" w:rsidRDefault="00D4341D" w:rsidP="00D4341D">
      <w:pPr>
        <w:rPr>
          <w:b/>
        </w:rPr>
      </w:pPr>
      <w:r>
        <w:rPr>
          <w:b/>
        </w:rPr>
        <w:t xml:space="preserve">   </w:t>
      </w:r>
    </w:p>
    <w:p w14:paraId="77EF4AE8" w14:textId="77777777" w:rsidR="00D4341D" w:rsidRDefault="00D4341D" w:rsidP="00D4341D">
      <w:pPr>
        <w:rPr>
          <w:b/>
        </w:rPr>
      </w:pPr>
      <w:r>
        <w:rPr>
          <w:b/>
        </w:rPr>
        <w:t xml:space="preserve">   public double </w:t>
      </w:r>
      <w:proofErr w:type="spellStart"/>
      <w:proofErr w:type="gramStart"/>
      <w:r>
        <w:rPr>
          <w:b/>
        </w:rPr>
        <w:t>computePay</w:t>
      </w:r>
      <w:proofErr w:type="spellEnd"/>
      <w:r>
        <w:rPr>
          <w:b/>
        </w:rPr>
        <w:t>(</w:t>
      </w:r>
      <w:proofErr w:type="gramEnd"/>
      <w:r>
        <w:rPr>
          <w:b/>
        </w:rPr>
        <w:t>) {</w:t>
      </w:r>
    </w:p>
    <w:p w14:paraId="32199CE5" w14:textId="77777777" w:rsidR="00D4341D" w:rsidRDefault="00D4341D" w:rsidP="00D4341D">
      <w:pPr>
        <w:rPr>
          <w:b/>
        </w:rPr>
      </w:pPr>
      <w:r>
        <w:rPr>
          <w:b/>
        </w:rPr>
        <w:t xml:space="preserve">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 xml:space="preserve">("Inside Employee </w:t>
      </w:r>
      <w:proofErr w:type="spellStart"/>
      <w:r>
        <w:rPr>
          <w:b/>
        </w:rPr>
        <w:t>computePay</w:t>
      </w:r>
      <w:proofErr w:type="spellEnd"/>
      <w:r>
        <w:rPr>
          <w:b/>
        </w:rPr>
        <w:t>"</w:t>
      </w:r>
      <w:proofErr w:type="gramStart"/>
      <w:r>
        <w:rPr>
          <w:b/>
        </w:rPr>
        <w:t>);</w:t>
      </w:r>
      <w:proofErr w:type="gramEnd"/>
    </w:p>
    <w:p w14:paraId="1BA4C55A" w14:textId="77777777" w:rsidR="00D4341D" w:rsidRDefault="00D4341D" w:rsidP="00D4341D">
      <w:pPr>
        <w:rPr>
          <w:b/>
        </w:rPr>
      </w:pPr>
      <w:r>
        <w:rPr>
          <w:b/>
        </w:rPr>
        <w:t xml:space="preserve">     return </w:t>
      </w:r>
      <w:proofErr w:type="gramStart"/>
      <w:r>
        <w:rPr>
          <w:b/>
        </w:rPr>
        <w:t>0.0;</w:t>
      </w:r>
      <w:proofErr w:type="gramEnd"/>
    </w:p>
    <w:p w14:paraId="1B33BE1A" w14:textId="77777777" w:rsidR="00D4341D" w:rsidRDefault="00D4341D" w:rsidP="00D4341D">
      <w:pPr>
        <w:rPr>
          <w:b/>
        </w:rPr>
      </w:pPr>
      <w:r>
        <w:rPr>
          <w:b/>
        </w:rPr>
        <w:t xml:space="preserve">   }</w:t>
      </w:r>
    </w:p>
    <w:p w14:paraId="2B10ABF6" w14:textId="77777777" w:rsidR="00D4341D" w:rsidRDefault="00D4341D" w:rsidP="00D4341D">
      <w:pPr>
        <w:rPr>
          <w:b/>
        </w:rPr>
      </w:pPr>
      <w:r>
        <w:rPr>
          <w:b/>
        </w:rPr>
        <w:t xml:space="preserve">   </w:t>
      </w:r>
    </w:p>
    <w:p w14:paraId="39A1BEE7" w14:textId="77777777" w:rsidR="00D4341D" w:rsidRDefault="00D4341D" w:rsidP="00D4341D">
      <w:pPr>
        <w:rPr>
          <w:b/>
        </w:rPr>
      </w:pPr>
      <w:r>
        <w:rPr>
          <w:b/>
        </w:rPr>
        <w:t xml:space="preserve">   public void </w:t>
      </w:r>
      <w:proofErr w:type="spellStart"/>
      <w:proofErr w:type="gramStart"/>
      <w:r>
        <w:rPr>
          <w:b/>
        </w:rPr>
        <w:t>mailCheck</w:t>
      </w:r>
      <w:proofErr w:type="spellEnd"/>
      <w:r>
        <w:rPr>
          <w:b/>
        </w:rPr>
        <w:t>(</w:t>
      </w:r>
      <w:proofErr w:type="gramEnd"/>
      <w:r>
        <w:rPr>
          <w:b/>
        </w:rPr>
        <w:t>) {</w:t>
      </w:r>
    </w:p>
    <w:p w14:paraId="0D258926" w14:textId="77777777" w:rsidR="00D4341D" w:rsidRDefault="00D4341D" w:rsidP="00D4341D">
      <w:pPr>
        <w:rPr>
          <w:b/>
        </w:rPr>
      </w:pPr>
      <w:r>
        <w:rPr>
          <w:b/>
        </w:rPr>
        <w:t xml:space="preserve">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 xml:space="preserve">("Mailing a check to " + this.name + " " + </w:t>
      </w:r>
      <w:proofErr w:type="spellStart"/>
      <w:proofErr w:type="gramStart"/>
      <w:r>
        <w:rPr>
          <w:b/>
        </w:rPr>
        <w:t>this.address</w:t>
      </w:r>
      <w:proofErr w:type="spellEnd"/>
      <w:r>
        <w:rPr>
          <w:b/>
        </w:rPr>
        <w:t>);</w:t>
      </w:r>
      <w:proofErr w:type="gramEnd"/>
    </w:p>
    <w:p w14:paraId="740B397D" w14:textId="77777777" w:rsidR="00D4341D" w:rsidRDefault="00D4341D" w:rsidP="00D4341D">
      <w:pPr>
        <w:rPr>
          <w:b/>
        </w:rPr>
      </w:pPr>
      <w:r>
        <w:rPr>
          <w:b/>
        </w:rPr>
        <w:t xml:space="preserve">   }</w:t>
      </w:r>
    </w:p>
    <w:p w14:paraId="6DA96393" w14:textId="77777777" w:rsidR="00D4341D" w:rsidRDefault="00D4341D" w:rsidP="00D4341D">
      <w:pPr>
        <w:rPr>
          <w:b/>
        </w:rPr>
      </w:pPr>
    </w:p>
    <w:p w14:paraId="165DDF4A" w14:textId="77777777" w:rsidR="00D4341D" w:rsidRDefault="00D4341D" w:rsidP="00D4341D">
      <w:pPr>
        <w:rPr>
          <w:b/>
        </w:rPr>
      </w:pPr>
      <w:r>
        <w:rPr>
          <w:b/>
        </w:rPr>
        <w:t xml:space="preserve">   public String </w:t>
      </w:r>
      <w:proofErr w:type="spellStart"/>
      <w:proofErr w:type="gramStart"/>
      <w:r>
        <w:rPr>
          <w:b/>
        </w:rPr>
        <w:t>toString</w:t>
      </w:r>
      <w:proofErr w:type="spellEnd"/>
      <w:r>
        <w:rPr>
          <w:b/>
        </w:rPr>
        <w:t>(</w:t>
      </w:r>
      <w:proofErr w:type="gramEnd"/>
      <w:r>
        <w:rPr>
          <w:b/>
        </w:rPr>
        <w:t>) {</w:t>
      </w:r>
    </w:p>
    <w:p w14:paraId="2A4BC81D" w14:textId="77777777" w:rsidR="00D4341D" w:rsidRDefault="00D4341D" w:rsidP="00D4341D">
      <w:pPr>
        <w:rPr>
          <w:b/>
        </w:rPr>
      </w:pPr>
      <w:r>
        <w:rPr>
          <w:b/>
        </w:rPr>
        <w:t xml:space="preserve">      return name + " " + address + " " + </w:t>
      </w:r>
      <w:proofErr w:type="gramStart"/>
      <w:r>
        <w:rPr>
          <w:b/>
        </w:rPr>
        <w:t>number;</w:t>
      </w:r>
      <w:proofErr w:type="gramEnd"/>
    </w:p>
    <w:p w14:paraId="3848DD26" w14:textId="77777777" w:rsidR="00D4341D" w:rsidRDefault="00D4341D" w:rsidP="00D4341D">
      <w:pPr>
        <w:rPr>
          <w:b/>
        </w:rPr>
      </w:pPr>
      <w:r>
        <w:rPr>
          <w:b/>
        </w:rPr>
        <w:t xml:space="preserve">   }</w:t>
      </w:r>
    </w:p>
    <w:p w14:paraId="5E58C1C3" w14:textId="77777777" w:rsidR="00D4341D" w:rsidRDefault="00D4341D" w:rsidP="00D4341D">
      <w:pPr>
        <w:rPr>
          <w:b/>
        </w:rPr>
      </w:pPr>
    </w:p>
    <w:p w14:paraId="0E0E3035" w14:textId="77777777" w:rsidR="00D4341D" w:rsidRDefault="00D4341D" w:rsidP="00D4341D">
      <w:pPr>
        <w:rPr>
          <w:b/>
        </w:rPr>
      </w:pPr>
      <w:r>
        <w:rPr>
          <w:b/>
        </w:rPr>
        <w:t xml:space="preserve">   public String </w:t>
      </w:r>
      <w:proofErr w:type="spellStart"/>
      <w:proofErr w:type="gramStart"/>
      <w:r>
        <w:rPr>
          <w:b/>
        </w:rPr>
        <w:t>getName</w:t>
      </w:r>
      <w:proofErr w:type="spellEnd"/>
      <w:r>
        <w:rPr>
          <w:b/>
        </w:rPr>
        <w:t>(</w:t>
      </w:r>
      <w:proofErr w:type="gramEnd"/>
      <w:r>
        <w:rPr>
          <w:b/>
        </w:rPr>
        <w:t>) {</w:t>
      </w:r>
    </w:p>
    <w:p w14:paraId="515C16FA" w14:textId="77777777" w:rsidR="00D4341D" w:rsidRDefault="00D4341D" w:rsidP="00D4341D">
      <w:pPr>
        <w:rPr>
          <w:b/>
        </w:rPr>
      </w:pPr>
      <w:r>
        <w:rPr>
          <w:b/>
        </w:rPr>
        <w:t xml:space="preserve">      return </w:t>
      </w:r>
      <w:proofErr w:type="gramStart"/>
      <w:r>
        <w:rPr>
          <w:b/>
        </w:rPr>
        <w:t>name;</w:t>
      </w:r>
      <w:proofErr w:type="gramEnd"/>
    </w:p>
    <w:p w14:paraId="54EA57BA" w14:textId="77777777" w:rsidR="00D4341D" w:rsidRDefault="00D4341D" w:rsidP="00D4341D">
      <w:pPr>
        <w:rPr>
          <w:b/>
        </w:rPr>
      </w:pPr>
      <w:r>
        <w:rPr>
          <w:b/>
        </w:rPr>
        <w:t xml:space="preserve">   }</w:t>
      </w:r>
    </w:p>
    <w:p w14:paraId="3D344B6B" w14:textId="77777777" w:rsidR="00D4341D" w:rsidRDefault="00D4341D" w:rsidP="00D4341D">
      <w:pPr>
        <w:rPr>
          <w:b/>
        </w:rPr>
      </w:pPr>
      <w:r>
        <w:rPr>
          <w:b/>
        </w:rPr>
        <w:t xml:space="preserve"> </w:t>
      </w:r>
    </w:p>
    <w:p w14:paraId="1A3E2157" w14:textId="77777777" w:rsidR="00D4341D" w:rsidRDefault="00D4341D" w:rsidP="00D4341D">
      <w:pPr>
        <w:rPr>
          <w:b/>
        </w:rPr>
      </w:pPr>
      <w:r>
        <w:rPr>
          <w:b/>
        </w:rPr>
        <w:t xml:space="preserve">   public String </w:t>
      </w:r>
      <w:proofErr w:type="spellStart"/>
      <w:proofErr w:type="gramStart"/>
      <w:r>
        <w:rPr>
          <w:b/>
        </w:rPr>
        <w:t>getAddress</w:t>
      </w:r>
      <w:proofErr w:type="spellEnd"/>
      <w:r>
        <w:rPr>
          <w:b/>
        </w:rPr>
        <w:t>(</w:t>
      </w:r>
      <w:proofErr w:type="gramEnd"/>
      <w:r>
        <w:rPr>
          <w:b/>
        </w:rPr>
        <w:t>) {</w:t>
      </w:r>
    </w:p>
    <w:p w14:paraId="5C91B56F" w14:textId="77777777" w:rsidR="00D4341D" w:rsidRDefault="00D4341D" w:rsidP="00D4341D">
      <w:pPr>
        <w:rPr>
          <w:b/>
        </w:rPr>
      </w:pPr>
      <w:r>
        <w:rPr>
          <w:b/>
        </w:rPr>
        <w:t xml:space="preserve">      return </w:t>
      </w:r>
      <w:proofErr w:type="gramStart"/>
      <w:r>
        <w:rPr>
          <w:b/>
        </w:rPr>
        <w:t>address;</w:t>
      </w:r>
      <w:proofErr w:type="gramEnd"/>
    </w:p>
    <w:p w14:paraId="5CEA5151" w14:textId="77777777" w:rsidR="00D4341D" w:rsidRDefault="00D4341D" w:rsidP="00D4341D">
      <w:pPr>
        <w:rPr>
          <w:b/>
        </w:rPr>
      </w:pPr>
      <w:r>
        <w:rPr>
          <w:b/>
        </w:rPr>
        <w:t xml:space="preserve">   }</w:t>
      </w:r>
    </w:p>
    <w:p w14:paraId="243E8325" w14:textId="77777777" w:rsidR="00D4341D" w:rsidRDefault="00D4341D" w:rsidP="00D4341D">
      <w:pPr>
        <w:rPr>
          <w:b/>
        </w:rPr>
      </w:pPr>
      <w:r>
        <w:rPr>
          <w:b/>
        </w:rPr>
        <w:t xml:space="preserve">   </w:t>
      </w:r>
    </w:p>
    <w:p w14:paraId="0D39D971" w14:textId="77777777" w:rsidR="00D4341D" w:rsidRDefault="00D4341D" w:rsidP="00D4341D">
      <w:pPr>
        <w:rPr>
          <w:b/>
        </w:rPr>
      </w:pPr>
      <w:r>
        <w:rPr>
          <w:b/>
        </w:rPr>
        <w:t xml:space="preserve">   public void </w:t>
      </w:r>
      <w:proofErr w:type="spellStart"/>
      <w:proofErr w:type="gramStart"/>
      <w:r>
        <w:rPr>
          <w:b/>
        </w:rPr>
        <w:t>setAddress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String </w:t>
      </w:r>
      <w:proofErr w:type="spellStart"/>
      <w:proofErr w:type="gramStart"/>
      <w:r>
        <w:rPr>
          <w:b/>
        </w:rPr>
        <w:t>newAddress</w:t>
      </w:r>
      <w:proofErr w:type="spellEnd"/>
      <w:r>
        <w:rPr>
          <w:b/>
        </w:rPr>
        <w:t>) {</w:t>
      </w:r>
      <w:proofErr w:type="gramEnd"/>
    </w:p>
    <w:p w14:paraId="7F5783F6" w14:textId="77777777" w:rsidR="00D4341D" w:rsidRDefault="00D4341D" w:rsidP="00D4341D">
      <w:pPr>
        <w:rPr>
          <w:b/>
        </w:rPr>
      </w:pPr>
      <w:r>
        <w:rPr>
          <w:b/>
        </w:rPr>
        <w:t xml:space="preserve">      address = </w:t>
      </w:r>
      <w:proofErr w:type="spellStart"/>
      <w:proofErr w:type="gramStart"/>
      <w:r>
        <w:rPr>
          <w:b/>
        </w:rPr>
        <w:t>newAddress</w:t>
      </w:r>
      <w:proofErr w:type="spellEnd"/>
      <w:r>
        <w:rPr>
          <w:b/>
        </w:rPr>
        <w:t>;</w:t>
      </w:r>
      <w:proofErr w:type="gramEnd"/>
    </w:p>
    <w:p w14:paraId="5B6E723F" w14:textId="77777777" w:rsidR="00D4341D" w:rsidRDefault="00D4341D" w:rsidP="00D4341D">
      <w:pPr>
        <w:rPr>
          <w:b/>
        </w:rPr>
      </w:pPr>
      <w:r>
        <w:rPr>
          <w:b/>
        </w:rPr>
        <w:t xml:space="preserve">   }</w:t>
      </w:r>
    </w:p>
    <w:p w14:paraId="3721BAB9" w14:textId="77777777" w:rsidR="00D4341D" w:rsidRDefault="00D4341D" w:rsidP="00D4341D">
      <w:pPr>
        <w:rPr>
          <w:b/>
        </w:rPr>
      </w:pPr>
      <w:r>
        <w:rPr>
          <w:b/>
        </w:rPr>
        <w:t xml:space="preserve"> </w:t>
      </w:r>
    </w:p>
    <w:p w14:paraId="24050AE6" w14:textId="77777777" w:rsidR="00D4341D" w:rsidRDefault="00D4341D" w:rsidP="00D4341D">
      <w:pPr>
        <w:rPr>
          <w:b/>
        </w:rPr>
      </w:pPr>
      <w:r>
        <w:rPr>
          <w:b/>
        </w:rPr>
        <w:lastRenderedPageBreak/>
        <w:t xml:space="preserve">   public int </w:t>
      </w:r>
      <w:proofErr w:type="spellStart"/>
      <w:proofErr w:type="gramStart"/>
      <w:r>
        <w:rPr>
          <w:b/>
        </w:rPr>
        <w:t>getNumber</w:t>
      </w:r>
      <w:proofErr w:type="spellEnd"/>
      <w:r>
        <w:rPr>
          <w:b/>
        </w:rPr>
        <w:t>(</w:t>
      </w:r>
      <w:proofErr w:type="gramEnd"/>
      <w:r>
        <w:rPr>
          <w:b/>
        </w:rPr>
        <w:t>) {</w:t>
      </w:r>
    </w:p>
    <w:p w14:paraId="707FDC2A" w14:textId="77777777" w:rsidR="00D4341D" w:rsidRDefault="00D4341D" w:rsidP="00D4341D">
      <w:pPr>
        <w:rPr>
          <w:b/>
        </w:rPr>
      </w:pPr>
      <w:r>
        <w:rPr>
          <w:b/>
        </w:rPr>
        <w:t xml:space="preserve">      return </w:t>
      </w:r>
      <w:proofErr w:type="gramStart"/>
      <w:r>
        <w:rPr>
          <w:b/>
        </w:rPr>
        <w:t>number;</w:t>
      </w:r>
      <w:proofErr w:type="gramEnd"/>
    </w:p>
    <w:p w14:paraId="742E2374" w14:textId="77777777" w:rsidR="00D4341D" w:rsidRDefault="00D4341D" w:rsidP="00D4341D">
      <w:pPr>
        <w:rPr>
          <w:b/>
        </w:rPr>
      </w:pPr>
      <w:r>
        <w:rPr>
          <w:b/>
        </w:rPr>
        <w:t xml:space="preserve">   }</w:t>
      </w:r>
    </w:p>
    <w:p w14:paraId="2912FE12" w14:textId="77777777" w:rsidR="00D4341D" w:rsidRDefault="00D4341D" w:rsidP="00D4341D">
      <w:pPr>
        <w:rPr>
          <w:b/>
        </w:rPr>
      </w:pPr>
      <w:r>
        <w:rPr>
          <w:b/>
        </w:rPr>
        <w:t>}</w:t>
      </w:r>
    </w:p>
    <w:p w14:paraId="58A9C5CA" w14:textId="77777777" w:rsidR="00D4341D" w:rsidRDefault="00D4341D" w:rsidP="00D4341D">
      <w:pPr>
        <w:rPr>
          <w:b/>
        </w:rPr>
      </w:pPr>
    </w:p>
    <w:p w14:paraId="0415BAA4" w14:textId="77777777" w:rsidR="00D4341D" w:rsidRDefault="00D4341D" w:rsidP="00D4341D">
      <w:pPr>
        <w:rPr>
          <w:b/>
        </w:rPr>
      </w:pPr>
      <w:ins w:id="4" w:author="Pratheesh Sailor" w:date="2025-06-07T17:49:00Z">
        <w:r>
          <w:rPr>
            <w:b/>
            <w:noProof/>
          </w:rPr>
          <w:drawing>
            <wp:inline distT="114300" distB="114300" distL="114300" distR="114300" wp14:anchorId="5B909393" wp14:editId="547A59EC">
              <wp:extent cx="5943600" cy="1275587"/>
              <wp:effectExtent l="0" t="0" r="0" b="0"/>
              <wp:docPr id="23" name="image2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1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275587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ins>
    </w:p>
    <w:p w14:paraId="50A5DA67" w14:textId="77777777" w:rsidR="00D4341D" w:rsidRDefault="00D4341D" w:rsidP="00D4341D">
      <w:pPr>
        <w:rPr>
          <w:b/>
        </w:rPr>
      </w:pPr>
    </w:p>
    <w:p w14:paraId="05B87D6F" w14:textId="77777777" w:rsidR="00D4341D" w:rsidRDefault="00D4341D" w:rsidP="00D4341D">
      <w:pPr>
        <w:rPr>
          <w:b/>
        </w:rPr>
      </w:pPr>
    </w:p>
    <w:p w14:paraId="11B0C0E7" w14:textId="77777777" w:rsidR="00D4341D" w:rsidRDefault="00D4341D" w:rsidP="00D4341D">
      <w:pPr>
        <w:rPr>
          <w:b/>
        </w:rPr>
      </w:pPr>
    </w:p>
    <w:p w14:paraId="44E50C86" w14:textId="77777777" w:rsidR="00D4341D" w:rsidRDefault="00D4341D" w:rsidP="00D4341D">
      <w:pPr>
        <w:rPr>
          <w:b/>
        </w:rPr>
      </w:pPr>
    </w:p>
    <w:p w14:paraId="221E49C6" w14:textId="77777777" w:rsidR="00D4341D" w:rsidRDefault="00D4341D" w:rsidP="00D4341D">
      <w:pPr>
        <w:rPr>
          <w:b/>
        </w:rPr>
      </w:pPr>
      <w:r>
        <w:rPr>
          <w:b/>
        </w:rPr>
        <w:t xml:space="preserve">Task 39  </w:t>
      </w:r>
    </w:p>
    <w:p w14:paraId="7F00E347" w14:textId="77777777" w:rsidR="00D4341D" w:rsidRDefault="00D4341D" w:rsidP="00D4341D">
      <w:pPr>
        <w:rPr>
          <w:b/>
        </w:rPr>
      </w:pPr>
    </w:p>
    <w:p w14:paraId="601C1D64" w14:textId="77777777" w:rsidR="00D4341D" w:rsidRDefault="00D4341D" w:rsidP="00D4341D">
      <w:pPr>
        <w:rPr>
          <w:b/>
        </w:rPr>
      </w:pPr>
      <w:r>
        <w:rPr>
          <w:b/>
        </w:rPr>
        <w:t>// Abstract class</w:t>
      </w:r>
    </w:p>
    <w:p w14:paraId="31A0763F" w14:textId="77777777" w:rsidR="00D4341D" w:rsidRDefault="00D4341D" w:rsidP="00D4341D">
      <w:pPr>
        <w:rPr>
          <w:b/>
        </w:rPr>
      </w:pPr>
      <w:r>
        <w:rPr>
          <w:b/>
        </w:rPr>
        <w:t>abstract class Employees {</w:t>
      </w:r>
    </w:p>
    <w:p w14:paraId="73E51E75" w14:textId="77777777" w:rsidR="00D4341D" w:rsidRDefault="00D4341D" w:rsidP="00D4341D">
      <w:pPr>
        <w:rPr>
          <w:b/>
        </w:rPr>
      </w:pPr>
      <w:r>
        <w:rPr>
          <w:b/>
        </w:rPr>
        <w:t xml:space="preserve">    private String </w:t>
      </w:r>
      <w:proofErr w:type="gramStart"/>
      <w:r>
        <w:rPr>
          <w:b/>
        </w:rPr>
        <w:t>name;</w:t>
      </w:r>
      <w:proofErr w:type="gramEnd"/>
    </w:p>
    <w:p w14:paraId="37CE6AF6" w14:textId="77777777" w:rsidR="00D4341D" w:rsidRDefault="00D4341D" w:rsidP="00D4341D">
      <w:pPr>
        <w:rPr>
          <w:b/>
        </w:rPr>
      </w:pPr>
      <w:r>
        <w:rPr>
          <w:b/>
        </w:rPr>
        <w:t xml:space="preserve">    private String </w:t>
      </w:r>
      <w:proofErr w:type="gramStart"/>
      <w:r>
        <w:rPr>
          <w:b/>
        </w:rPr>
        <w:t>address;</w:t>
      </w:r>
      <w:proofErr w:type="gramEnd"/>
    </w:p>
    <w:p w14:paraId="04EA2DF9" w14:textId="77777777" w:rsidR="00D4341D" w:rsidRDefault="00D4341D" w:rsidP="00D4341D">
      <w:pPr>
        <w:rPr>
          <w:b/>
        </w:rPr>
      </w:pPr>
      <w:r>
        <w:rPr>
          <w:b/>
        </w:rPr>
        <w:t xml:space="preserve">    private int </w:t>
      </w:r>
      <w:proofErr w:type="gramStart"/>
      <w:r>
        <w:rPr>
          <w:b/>
        </w:rPr>
        <w:t>number;</w:t>
      </w:r>
      <w:proofErr w:type="gramEnd"/>
    </w:p>
    <w:p w14:paraId="26F24B54" w14:textId="77777777" w:rsidR="00D4341D" w:rsidRDefault="00D4341D" w:rsidP="00D4341D">
      <w:pPr>
        <w:rPr>
          <w:b/>
        </w:rPr>
      </w:pPr>
    </w:p>
    <w:p w14:paraId="38408CE3" w14:textId="77777777" w:rsidR="00D4341D" w:rsidRDefault="00D4341D" w:rsidP="00D4341D">
      <w:pPr>
        <w:rPr>
          <w:b/>
        </w:rPr>
      </w:pPr>
      <w:r>
        <w:rPr>
          <w:b/>
        </w:rPr>
        <w:t xml:space="preserve">    public </w:t>
      </w:r>
      <w:proofErr w:type="gramStart"/>
      <w:r>
        <w:rPr>
          <w:b/>
        </w:rPr>
        <w:t>Employees(</w:t>
      </w:r>
      <w:proofErr w:type="gramEnd"/>
      <w:r>
        <w:rPr>
          <w:b/>
        </w:rPr>
        <w:t xml:space="preserve">String name, String address, int </w:t>
      </w:r>
      <w:proofErr w:type="gramStart"/>
      <w:r>
        <w:rPr>
          <w:b/>
        </w:rPr>
        <w:t>number) {</w:t>
      </w:r>
      <w:proofErr w:type="gramEnd"/>
    </w:p>
    <w:p w14:paraId="1F69C339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("Constructing an Employee"</w:t>
      </w:r>
      <w:proofErr w:type="gramStart"/>
      <w:r>
        <w:rPr>
          <w:b/>
        </w:rPr>
        <w:t>);</w:t>
      </w:r>
      <w:proofErr w:type="gramEnd"/>
    </w:p>
    <w:p w14:paraId="3773249E" w14:textId="77777777" w:rsidR="00D4341D" w:rsidRDefault="00D4341D" w:rsidP="00D4341D">
      <w:pPr>
        <w:rPr>
          <w:b/>
        </w:rPr>
      </w:pPr>
      <w:r>
        <w:rPr>
          <w:b/>
        </w:rPr>
        <w:t xml:space="preserve">        this.name = </w:t>
      </w:r>
      <w:proofErr w:type="gramStart"/>
      <w:r>
        <w:rPr>
          <w:b/>
        </w:rPr>
        <w:t>name;</w:t>
      </w:r>
      <w:proofErr w:type="gramEnd"/>
    </w:p>
    <w:p w14:paraId="5750A31B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this.address</w:t>
      </w:r>
      <w:proofErr w:type="spellEnd"/>
      <w:proofErr w:type="gramEnd"/>
      <w:r>
        <w:rPr>
          <w:b/>
        </w:rPr>
        <w:t xml:space="preserve"> = </w:t>
      </w:r>
      <w:proofErr w:type="gramStart"/>
      <w:r>
        <w:rPr>
          <w:b/>
        </w:rPr>
        <w:t>address;</w:t>
      </w:r>
      <w:proofErr w:type="gramEnd"/>
    </w:p>
    <w:p w14:paraId="4B8E1741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this.number</w:t>
      </w:r>
      <w:proofErr w:type="spellEnd"/>
      <w:proofErr w:type="gramEnd"/>
      <w:r>
        <w:rPr>
          <w:b/>
        </w:rPr>
        <w:t xml:space="preserve"> = </w:t>
      </w:r>
      <w:proofErr w:type="gramStart"/>
      <w:r>
        <w:rPr>
          <w:b/>
        </w:rPr>
        <w:t>number;</w:t>
      </w:r>
      <w:proofErr w:type="gramEnd"/>
    </w:p>
    <w:p w14:paraId="251EE74A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2D9BD115" w14:textId="77777777" w:rsidR="00D4341D" w:rsidRDefault="00D4341D" w:rsidP="00D4341D">
      <w:pPr>
        <w:rPr>
          <w:b/>
        </w:rPr>
      </w:pPr>
    </w:p>
    <w:p w14:paraId="4DB0EC3E" w14:textId="77777777" w:rsidR="00D4341D" w:rsidRDefault="00D4341D" w:rsidP="00D4341D">
      <w:pPr>
        <w:rPr>
          <w:b/>
        </w:rPr>
      </w:pPr>
      <w:r>
        <w:rPr>
          <w:b/>
        </w:rPr>
        <w:t xml:space="preserve">    public double </w:t>
      </w:r>
      <w:proofErr w:type="spellStart"/>
      <w:proofErr w:type="gramStart"/>
      <w:r>
        <w:rPr>
          <w:b/>
        </w:rPr>
        <w:t>computePay</w:t>
      </w:r>
      <w:proofErr w:type="spellEnd"/>
      <w:r>
        <w:rPr>
          <w:b/>
        </w:rPr>
        <w:t>(</w:t>
      </w:r>
      <w:proofErr w:type="gramEnd"/>
      <w:r>
        <w:rPr>
          <w:b/>
        </w:rPr>
        <w:t>) {</w:t>
      </w:r>
    </w:p>
    <w:p w14:paraId="1763E9A8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 xml:space="preserve">("Inside Employee </w:t>
      </w:r>
      <w:proofErr w:type="spellStart"/>
      <w:r>
        <w:rPr>
          <w:b/>
        </w:rPr>
        <w:t>computePay</w:t>
      </w:r>
      <w:proofErr w:type="spellEnd"/>
      <w:r>
        <w:rPr>
          <w:b/>
        </w:rPr>
        <w:t>"</w:t>
      </w:r>
      <w:proofErr w:type="gramStart"/>
      <w:r>
        <w:rPr>
          <w:b/>
        </w:rPr>
        <w:t>);</w:t>
      </w:r>
      <w:proofErr w:type="gramEnd"/>
    </w:p>
    <w:p w14:paraId="6F07916B" w14:textId="77777777" w:rsidR="00D4341D" w:rsidRDefault="00D4341D" w:rsidP="00D4341D">
      <w:pPr>
        <w:rPr>
          <w:b/>
        </w:rPr>
      </w:pPr>
      <w:r>
        <w:rPr>
          <w:b/>
        </w:rPr>
        <w:t xml:space="preserve">        return </w:t>
      </w:r>
      <w:proofErr w:type="gramStart"/>
      <w:r>
        <w:rPr>
          <w:b/>
        </w:rPr>
        <w:t>0.0;</w:t>
      </w:r>
      <w:proofErr w:type="gramEnd"/>
    </w:p>
    <w:p w14:paraId="1062A957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34071EA3" w14:textId="77777777" w:rsidR="00D4341D" w:rsidRDefault="00D4341D" w:rsidP="00D4341D">
      <w:pPr>
        <w:rPr>
          <w:b/>
        </w:rPr>
      </w:pPr>
    </w:p>
    <w:p w14:paraId="102F1741" w14:textId="77777777" w:rsidR="00D4341D" w:rsidRDefault="00D4341D" w:rsidP="00D4341D">
      <w:pPr>
        <w:rPr>
          <w:b/>
        </w:rPr>
      </w:pPr>
      <w:r>
        <w:rPr>
          <w:b/>
        </w:rPr>
        <w:t xml:space="preserve">    public void </w:t>
      </w:r>
      <w:proofErr w:type="spellStart"/>
      <w:proofErr w:type="gramStart"/>
      <w:r>
        <w:rPr>
          <w:b/>
        </w:rPr>
        <w:t>mailCheck</w:t>
      </w:r>
      <w:proofErr w:type="spellEnd"/>
      <w:r>
        <w:rPr>
          <w:b/>
        </w:rPr>
        <w:t>(</w:t>
      </w:r>
      <w:proofErr w:type="gramEnd"/>
      <w:r>
        <w:rPr>
          <w:b/>
        </w:rPr>
        <w:t>) {</w:t>
      </w:r>
    </w:p>
    <w:p w14:paraId="799BC963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 xml:space="preserve">("Mailing a check to " + this.name + " " + </w:t>
      </w:r>
      <w:proofErr w:type="spellStart"/>
      <w:proofErr w:type="gramStart"/>
      <w:r>
        <w:rPr>
          <w:b/>
        </w:rPr>
        <w:t>this.address</w:t>
      </w:r>
      <w:proofErr w:type="spellEnd"/>
      <w:r>
        <w:rPr>
          <w:b/>
        </w:rPr>
        <w:t>);</w:t>
      </w:r>
      <w:proofErr w:type="gramEnd"/>
    </w:p>
    <w:p w14:paraId="6889E4AE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0D16E206" w14:textId="77777777" w:rsidR="00D4341D" w:rsidRDefault="00D4341D" w:rsidP="00D4341D">
      <w:pPr>
        <w:rPr>
          <w:b/>
        </w:rPr>
      </w:pPr>
    </w:p>
    <w:p w14:paraId="41E9A87E" w14:textId="77777777" w:rsidR="00D4341D" w:rsidRDefault="00D4341D" w:rsidP="00D4341D">
      <w:pPr>
        <w:rPr>
          <w:b/>
        </w:rPr>
      </w:pPr>
      <w:r>
        <w:rPr>
          <w:b/>
        </w:rPr>
        <w:t xml:space="preserve">    public String </w:t>
      </w:r>
      <w:proofErr w:type="spellStart"/>
      <w:proofErr w:type="gramStart"/>
      <w:r>
        <w:rPr>
          <w:b/>
        </w:rPr>
        <w:t>toString</w:t>
      </w:r>
      <w:proofErr w:type="spellEnd"/>
      <w:r>
        <w:rPr>
          <w:b/>
        </w:rPr>
        <w:t>(</w:t>
      </w:r>
      <w:proofErr w:type="gramEnd"/>
      <w:r>
        <w:rPr>
          <w:b/>
        </w:rPr>
        <w:t>) {</w:t>
      </w:r>
    </w:p>
    <w:p w14:paraId="3BF1B8F9" w14:textId="77777777" w:rsidR="00D4341D" w:rsidRDefault="00D4341D" w:rsidP="00D4341D">
      <w:pPr>
        <w:rPr>
          <w:b/>
        </w:rPr>
      </w:pPr>
      <w:r>
        <w:rPr>
          <w:b/>
        </w:rPr>
        <w:t xml:space="preserve">        return name + " " + address + " " + </w:t>
      </w:r>
      <w:proofErr w:type="gramStart"/>
      <w:r>
        <w:rPr>
          <w:b/>
        </w:rPr>
        <w:t>number;</w:t>
      </w:r>
      <w:proofErr w:type="gramEnd"/>
    </w:p>
    <w:p w14:paraId="43520212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3C264FAB" w14:textId="77777777" w:rsidR="00D4341D" w:rsidRDefault="00D4341D" w:rsidP="00D4341D">
      <w:pPr>
        <w:rPr>
          <w:b/>
        </w:rPr>
      </w:pPr>
    </w:p>
    <w:p w14:paraId="24CB38E0" w14:textId="77777777" w:rsidR="00D4341D" w:rsidRDefault="00D4341D" w:rsidP="00D4341D">
      <w:pPr>
        <w:rPr>
          <w:b/>
        </w:rPr>
      </w:pPr>
      <w:r>
        <w:rPr>
          <w:b/>
        </w:rPr>
        <w:lastRenderedPageBreak/>
        <w:t xml:space="preserve">    public String </w:t>
      </w:r>
      <w:proofErr w:type="spellStart"/>
      <w:proofErr w:type="gramStart"/>
      <w:r>
        <w:rPr>
          <w:b/>
        </w:rPr>
        <w:t>getName</w:t>
      </w:r>
      <w:proofErr w:type="spellEnd"/>
      <w:r>
        <w:rPr>
          <w:b/>
        </w:rPr>
        <w:t>(</w:t>
      </w:r>
      <w:proofErr w:type="gramEnd"/>
      <w:r>
        <w:rPr>
          <w:b/>
        </w:rPr>
        <w:t>) {</w:t>
      </w:r>
    </w:p>
    <w:p w14:paraId="2351B67A" w14:textId="77777777" w:rsidR="00D4341D" w:rsidRDefault="00D4341D" w:rsidP="00D4341D">
      <w:pPr>
        <w:rPr>
          <w:b/>
        </w:rPr>
      </w:pPr>
      <w:r>
        <w:rPr>
          <w:b/>
        </w:rPr>
        <w:t xml:space="preserve">        return </w:t>
      </w:r>
      <w:proofErr w:type="gramStart"/>
      <w:r>
        <w:rPr>
          <w:b/>
        </w:rPr>
        <w:t>name;</w:t>
      </w:r>
      <w:proofErr w:type="gramEnd"/>
    </w:p>
    <w:p w14:paraId="10D23CA4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6C6D1CA4" w14:textId="77777777" w:rsidR="00D4341D" w:rsidRDefault="00D4341D" w:rsidP="00D4341D">
      <w:pPr>
        <w:rPr>
          <w:b/>
        </w:rPr>
      </w:pPr>
    </w:p>
    <w:p w14:paraId="30F0C135" w14:textId="77777777" w:rsidR="00D4341D" w:rsidRDefault="00D4341D" w:rsidP="00D4341D">
      <w:pPr>
        <w:rPr>
          <w:b/>
        </w:rPr>
      </w:pPr>
      <w:r>
        <w:rPr>
          <w:b/>
        </w:rPr>
        <w:t xml:space="preserve">    public String </w:t>
      </w:r>
      <w:proofErr w:type="spellStart"/>
      <w:proofErr w:type="gramStart"/>
      <w:r>
        <w:rPr>
          <w:b/>
        </w:rPr>
        <w:t>getAddress</w:t>
      </w:r>
      <w:proofErr w:type="spellEnd"/>
      <w:r>
        <w:rPr>
          <w:b/>
        </w:rPr>
        <w:t>(</w:t>
      </w:r>
      <w:proofErr w:type="gramEnd"/>
      <w:r>
        <w:rPr>
          <w:b/>
        </w:rPr>
        <w:t>) {</w:t>
      </w:r>
    </w:p>
    <w:p w14:paraId="1F30CB06" w14:textId="77777777" w:rsidR="00D4341D" w:rsidRDefault="00D4341D" w:rsidP="00D4341D">
      <w:pPr>
        <w:rPr>
          <w:b/>
        </w:rPr>
      </w:pPr>
      <w:r>
        <w:rPr>
          <w:b/>
        </w:rPr>
        <w:t xml:space="preserve">        return </w:t>
      </w:r>
      <w:proofErr w:type="gramStart"/>
      <w:r>
        <w:rPr>
          <w:b/>
        </w:rPr>
        <w:t>address;</w:t>
      </w:r>
      <w:proofErr w:type="gramEnd"/>
    </w:p>
    <w:p w14:paraId="2DE96492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6DC40223" w14:textId="77777777" w:rsidR="00D4341D" w:rsidRDefault="00D4341D" w:rsidP="00D4341D">
      <w:pPr>
        <w:rPr>
          <w:b/>
        </w:rPr>
      </w:pPr>
    </w:p>
    <w:p w14:paraId="1392F566" w14:textId="77777777" w:rsidR="00D4341D" w:rsidRDefault="00D4341D" w:rsidP="00D4341D">
      <w:pPr>
        <w:rPr>
          <w:b/>
        </w:rPr>
      </w:pPr>
      <w:r>
        <w:rPr>
          <w:b/>
        </w:rPr>
        <w:t xml:space="preserve">    public void </w:t>
      </w:r>
      <w:proofErr w:type="spellStart"/>
      <w:proofErr w:type="gramStart"/>
      <w:r>
        <w:rPr>
          <w:b/>
        </w:rPr>
        <w:t>setAddress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String </w:t>
      </w:r>
      <w:proofErr w:type="spellStart"/>
      <w:proofErr w:type="gramStart"/>
      <w:r>
        <w:rPr>
          <w:b/>
        </w:rPr>
        <w:t>newAddress</w:t>
      </w:r>
      <w:proofErr w:type="spellEnd"/>
      <w:r>
        <w:rPr>
          <w:b/>
        </w:rPr>
        <w:t>) {</w:t>
      </w:r>
      <w:proofErr w:type="gramEnd"/>
    </w:p>
    <w:p w14:paraId="07DD0720" w14:textId="77777777" w:rsidR="00D4341D" w:rsidRDefault="00D4341D" w:rsidP="00D4341D">
      <w:pPr>
        <w:rPr>
          <w:b/>
        </w:rPr>
      </w:pPr>
      <w:r>
        <w:rPr>
          <w:b/>
        </w:rPr>
        <w:t xml:space="preserve">        address = </w:t>
      </w:r>
      <w:proofErr w:type="spellStart"/>
      <w:proofErr w:type="gramStart"/>
      <w:r>
        <w:rPr>
          <w:b/>
        </w:rPr>
        <w:t>newAddress</w:t>
      </w:r>
      <w:proofErr w:type="spellEnd"/>
      <w:r>
        <w:rPr>
          <w:b/>
        </w:rPr>
        <w:t>;</w:t>
      </w:r>
      <w:proofErr w:type="gramEnd"/>
    </w:p>
    <w:p w14:paraId="45670B86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1D31F6AA" w14:textId="77777777" w:rsidR="00D4341D" w:rsidRDefault="00D4341D" w:rsidP="00D4341D">
      <w:pPr>
        <w:rPr>
          <w:b/>
        </w:rPr>
      </w:pPr>
    </w:p>
    <w:p w14:paraId="20D08936" w14:textId="77777777" w:rsidR="00D4341D" w:rsidRDefault="00D4341D" w:rsidP="00D4341D">
      <w:pPr>
        <w:rPr>
          <w:b/>
        </w:rPr>
      </w:pPr>
      <w:r>
        <w:rPr>
          <w:b/>
        </w:rPr>
        <w:t xml:space="preserve">    public int </w:t>
      </w:r>
      <w:proofErr w:type="spellStart"/>
      <w:proofErr w:type="gramStart"/>
      <w:r>
        <w:rPr>
          <w:b/>
        </w:rPr>
        <w:t>getNumber</w:t>
      </w:r>
      <w:proofErr w:type="spellEnd"/>
      <w:r>
        <w:rPr>
          <w:b/>
        </w:rPr>
        <w:t>(</w:t>
      </w:r>
      <w:proofErr w:type="gramEnd"/>
      <w:r>
        <w:rPr>
          <w:b/>
        </w:rPr>
        <w:t>) {</w:t>
      </w:r>
    </w:p>
    <w:p w14:paraId="7B2CB1F5" w14:textId="77777777" w:rsidR="00D4341D" w:rsidRDefault="00D4341D" w:rsidP="00D4341D">
      <w:pPr>
        <w:rPr>
          <w:b/>
        </w:rPr>
      </w:pPr>
      <w:r>
        <w:rPr>
          <w:b/>
        </w:rPr>
        <w:t xml:space="preserve">        return </w:t>
      </w:r>
      <w:proofErr w:type="gramStart"/>
      <w:r>
        <w:rPr>
          <w:b/>
        </w:rPr>
        <w:t>number;</w:t>
      </w:r>
      <w:proofErr w:type="gramEnd"/>
    </w:p>
    <w:p w14:paraId="7CB3FFEF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206E5E73" w14:textId="77777777" w:rsidR="00D4341D" w:rsidRDefault="00D4341D" w:rsidP="00D4341D">
      <w:pPr>
        <w:rPr>
          <w:b/>
        </w:rPr>
      </w:pPr>
      <w:r>
        <w:rPr>
          <w:b/>
        </w:rPr>
        <w:t>}</w:t>
      </w:r>
    </w:p>
    <w:p w14:paraId="452A2789" w14:textId="77777777" w:rsidR="00D4341D" w:rsidRDefault="00D4341D" w:rsidP="00D4341D">
      <w:pPr>
        <w:rPr>
          <w:b/>
        </w:rPr>
      </w:pPr>
    </w:p>
    <w:p w14:paraId="7D3B90BA" w14:textId="77777777" w:rsidR="00D4341D" w:rsidRDefault="00D4341D" w:rsidP="00D4341D">
      <w:pPr>
        <w:rPr>
          <w:b/>
        </w:rPr>
      </w:pPr>
      <w:r>
        <w:rPr>
          <w:b/>
        </w:rPr>
        <w:t>// Concrete subclass</w:t>
      </w:r>
    </w:p>
    <w:p w14:paraId="712C273A" w14:textId="77777777" w:rsidR="00D4341D" w:rsidRDefault="00D4341D" w:rsidP="00D4341D">
      <w:pPr>
        <w:rPr>
          <w:b/>
        </w:rPr>
      </w:pPr>
      <w:r>
        <w:rPr>
          <w:b/>
        </w:rPr>
        <w:t xml:space="preserve">class </w:t>
      </w:r>
      <w:proofErr w:type="spellStart"/>
      <w:r>
        <w:rPr>
          <w:b/>
        </w:rPr>
        <w:t>SalaryEmployee</w:t>
      </w:r>
      <w:proofErr w:type="spellEnd"/>
      <w:r>
        <w:rPr>
          <w:b/>
        </w:rPr>
        <w:t xml:space="preserve"> extends Employees {</w:t>
      </w:r>
    </w:p>
    <w:p w14:paraId="45E9DF6B" w14:textId="77777777" w:rsidR="00D4341D" w:rsidRDefault="00D4341D" w:rsidP="00D4341D">
      <w:pPr>
        <w:rPr>
          <w:b/>
        </w:rPr>
      </w:pPr>
      <w:r>
        <w:rPr>
          <w:b/>
        </w:rPr>
        <w:t xml:space="preserve">    public </w:t>
      </w:r>
      <w:proofErr w:type="spellStart"/>
      <w:proofErr w:type="gramStart"/>
      <w:r>
        <w:rPr>
          <w:b/>
        </w:rPr>
        <w:t>SalaryEmployee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String name, String address, int </w:t>
      </w:r>
      <w:proofErr w:type="gramStart"/>
      <w:r>
        <w:rPr>
          <w:b/>
        </w:rPr>
        <w:t>number) {</w:t>
      </w:r>
      <w:proofErr w:type="gramEnd"/>
    </w:p>
    <w:p w14:paraId="382CF5BF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super(</w:t>
      </w:r>
      <w:proofErr w:type="gramEnd"/>
      <w:r>
        <w:rPr>
          <w:b/>
        </w:rPr>
        <w:t>name, address, number</w:t>
      </w:r>
      <w:proofErr w:type="gramStart"/>
      <w:r>
        <w:rPr>
          <w:b/>
        </w:rPr>
        <w:t>);</w:t>
      </w:r>
      <w:proofErr w:type="gramEnd"/>
    </w:p>
    <w:p w14:paraId="2FDC6D1D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3652CB60" w14:textId="77777777" w:rsidR="00D4341D" w:rsidRDefault="00D4341D" w:rsidP="00D4341D">
      <w:pPr>
        <w:rPr>
          <w:b/>
        </w:rPr>
      </w:pPr>
    </w:p>
    <w:p w14:paraId="2150F38D" w14:textId="77777777" w:rsidR="00D4341D" w:rsidRDefault="00D4341D" w:rsidP="00D4341D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@Override</w:t>
      </w:r>
      <w:proofErr w:type="gramEnd"/>
    </w:p>
    <w:p w14:paraId="399C1B40" w14:textId="77777777" w:rsidR="00D4341D" w:rsidRDefault="00D4341D" w:rsidP="00D4341D">
      <w:pPr>
        <w:rPr>
          <w:b/>
        </w:rPr>
      </w:pPr>
      <w:r>
        <w:rPr>
          <w:b/>
        </w:rPr>
        <w:t xml:space="preserve">    public double </w:t>
      </w:r>
      <w:proofErr w:type="spellStart"/>
      <w:proofErr w:type="gramStart"/>
      <w:r>
        <w:rPr>
          <w:b/>
        </w:rPr>
        <w:t>computePay</w:t>
      </w:r>
      <w:proofErr w:type="spellEnd"/>
      <w:r>
        <w:rPr>
          <w:b/>
        </w:rPr>
        <w:t>(</w:t>
      </w:r>
      <w:proofErr w:type="gramEnd"/>
      <w:r>
        <w:rPr>
          <w:b/>
        </w:rPr>
        <w:t>) {</w:t>
      </w:r>
    </w:p>
    <w:p w14:paraId="34CE347A" w14:textId="77777777" w:rsidR="00D4341D" w:rsidRDefault="00D4341D" w:rsidP="00D4341D">
      <w:pPr>
        <w:rPr>
          <w:b/>
        </w:rPr>
      </w:pPr>
      <w:r>
        <w:rPr>
          <w:b/>
        </w:rPr>
        <w:t xml:space="preserve">        return 1000.00; // Custom implementation</w:t>
      </w:r>
    </w:p>
    <w:p w14:paraId="65BFF812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109CBCE2" w14:textId="77777777" w:rsidR="00D4341D" w:rsidRDefault="00D4341D" w:rsidP="00D4341D">
      <w:pPr>
        <w:rPr>
          <w:b/>
        </w:rPr>
      </w:pPr>
      <w:r>
        <w:rPr>
          <w:b/>
        </w:rPr>
        <w:t>}</w:t>
      </w:r>
    </w:p>
    <w:p w14:paraId="6806E49E" w14:textId="77777777" w:rsidR="00D4341D" w:rsidRDefault="00D4341D" w:rsidP="00D4341D">
      <w:pPr>
        <w:rPr>
          <w:b/>
        </w:rPr>
      </w:pPr>
    </w:p>
    <w:p w14:paraId="6B7D7C47" w14:textId="77777777" w:rsidR="00D4341D" w:rsidRDefault="00D4341D" w:rsidP="00D4341D">
      <w:pPr>
        <w:rPr>
          <w:b/>
        </w:rPr>
      </w:pPr>
      <w:r>
        <w:rPr>
          <w:b/>
        </w:rPr>
        <w:t>// Main class</w:t>
      </w:r>
    </w:p>
    <w:p w14:paraId="4815ABCD" w14:textId="77777777" w:rsidR="00D4341D" w:rsidRDefault="00D4341D" w:rsidP="00D4341D">
      <w:pPr>
        <w:rPr>
          <w:b/>
        </w:rPr>
      </w:pPr>
      <w:r>
        <w:rPr>
          <w:b/>
        </w:rPr>
        <w:t xml:space="preserve">public class </w:t>
      </w:r>
      <w:proofErr w:type="spellStart"/>
      <w:r>
        <w:rPr>
          <w:b/>
        </w:rPr>
        <w:t>AbstractDemo</w:t>
      </w:r>
      <w:proofErr w:type="spellEnd"/>
      <w:r>
        <w:rPr>
          <w:b/>
        </w:rPr>
        <w:t xml:space="preserve"> {</w:t>
      </w:r>
    </w:p>
    <w:p w14:paraId="026CA2A1" w14:textId="77777777" w:rsidR="00D4341D" w:rsidRDefault="00D4341D" w:rsidP="00D4341D">
      <w:pPr>
        <w:rPr>
          <w:b/>
        </w:rPr>
      </w:pPr>
      <w:r>
        <w:rPr>
          <w:b/>
        </w:rPr>
        <w:t xml:space="preserve">    public static void </w:t>
      </w:r>
      <w:proofErr w:type="gramStart"/>
      <w:r>
        <w:rPr>
          <w:b/>
        </w:rPr>
        <w:t>main(String[</w:t>
      </w:r>
      <w:proofErr w:type="gramEnd"/>
      <w:r>
        <w:rPr>
          <w:b/>
        </w:rPr>
        <w:t xml:space="preserve">] </w:t>
      </w:r>
      <w:proofErr w:type="spellStart"/>
      <w:proofErr w:type="gramStart"/>
      <w:r>
        <w:rPr>
          <w:b/>
        </w:rPr>
        <w:t>args</w:t>
      </w:r>
      <w:proofErr w:type="spellEnd"/>
      <w:r>
        <w:rPr>
          <w:b/>
        </w:rPr>
        <w:t>) {</w:t>
      </w:r>
      <w:proofErr w:type="gramEnd"/>
    </w:p>
    <w:p w14:paraId="1CA7B516" w14:textId="77777777" w:rsidR="00D4341D" w:rsidRDefault="00D4341D" w:rsidP="00D4341D">
      <w:pPr>
        <w:rPr>
          <w:b/>
        </w:rPr>
      </w:pPr>
      <w:r>
        <w:rPr>
          <w:b/>
        </w:rPr>
        <w:t xml:space="preserve">        Employees e = new </w:t>
      </w:r>
      <w:proofErr w:type="spellStart"/>
      <w:proofErr w:type="gramStart"/>
      <w:r>
        <w:rPr>
          <w:b/>
        </w:rPr>
        <w:t>SalaryEmployee</w:t>
      </w:r>
      <w:proofErr w:type="spellEnd"/>
      <w:r>
        <w:rPr>
          <w:b/>
        </w:rPr>
        <w:t>(</w:t>
      </w:r>
      <w:proofErr w:type="gramEnd"/>
      <w:r>
        <w:rPr>
          <w:b/>
        </w:rPr>
        <w:t>"George W.", "Houston, TX", 43</w:t>
      </w:r>
      <w:proofErr w:type="gramStart"/>
      <w:r>
        <w:rPr>
          <w:b/>
        </w:rPr>
        <w:t>);</w:t>
      </w:r>
      <w:proofErr w:type="gramEnd"/>
    </w:p>
    <w:p w14:paraId="68DAC21E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("\</w:t>
      </w:r>
      <w:proofErr w:type="spellStart"/>
      <w:r>
        <w:rPr>
          <w:b/>
        </w:rPr>
        <w:t>nCall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mailCheck</w:t>
      </w:r>
      <w:proofErr w:type="spellEnd"/>
      <w:r>
        <w:rPr>
          <w:b/>
        </w:rPr>
        <w:t xml:space="preserve"> using Employee reference--"</w:t>
      </w:r>
      <w:proofErr w:type="gramStart"/>
      <w:r>
        <w:rPr>
          <w:b/>
        </w:rPr>
        <w:t>);</w:t>
      </w:r>
      <w:proofErr w:type="gramEnd"/>
    </w:p>
    <w:p w14:paraId="2B55E16D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e.mailCheck</w:t>
      </w:r>
      <w:proofErr w:type="spellEnd"/>
      <w:proofErr w:type="gramEnd"/>
      <w:r>
        <w:rPr>
          <w:b/>
        </w:rPr>
        <w:t>(</w:t>
      </w:r>
      <w:proofErr w:type="gramStart"/>
      <w:r>
        <w:rPr>
          <w:b/>
        </w:rPr>
        <w:t>);</w:t>
      </w:r>
      <w:proofErr w:type="gramEnd"/>
    </w:p>
    <w:p w14:paraId="18B5D4FD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12B89ED7" w14:textId="77777777" w:rsidR="00D4341D" w:rsidRDefault="00D4341D" w:rsidP="00D4341D">
      <w:pPr>
        <w:rPr>
          <w:b/>
        </w:rPr>
      </w:pPr>
      <w:r>
        <w:rPr>
          <w:b/>
        </w:rPr>
        <w:t>}</w:t>
      </w:r>
    </w:p>
    <w:p w14:paraId="4FB26908" w14:textId="77777777" w:rsidR="00D4341D" w:rsidRDefault="00D4341D" w:rsidP="00D4341D">
      <w:pPr>
        <w:rPr>
          <w:b/>
        </w:rPr>
      </w:pPr>
    </w:p>
    <w:p w14:paraId="0A744A53" w14:textId="77777777" w:rsidR="00D4341D" w:rsidRDefault="00D4341D" w:rsidP="00D4341D">
      <w:pPr>
        <w:rPr>
          <w:b/>
        </w:rPr>
      </w:pPr>
      <w:ins w:id="5" w:author="Pratheesh Sailor" w:date="2025-06-07T17:50:00Z">
        <w:r>
          <w:rPr>
            <w:b/>
            <w:noProof/>
          </w:rPr>
          <w:lastRenderedPageBreak/>
          <w:drawing>
            <wp:inline distT="114300" distB="114300" distL="114300" distR="114300" wp14:anchorId="74D8A5AC" wp14:editId="3658A9C0">
              <wp:extent cx="5638800" cy="1223963"/>
              <wp:effectExtent l="0" t="0" r="0" b="0"/>
              <wp:docPr id="4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38800" cy="1223963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ins>
    </w:p>
    <w:p w14:paraId="2A5413A4" w14:textId="77777777" w:rsidR="00D4341D" w:rsidRDefault="00D4341D" w:rsidP="00D4341D">
      <w:pPr>
        <w:rPr>
          <w:b/>
        </w:rPr>
      </w:pPr>
      <w:r>
        <w:rPr>
          <w:b/>
        </w:rPr>
        <w:t xml:space="preserve">Task 40 </w:t>
      </w:r>
    </w:p>
    <w:p w14:paraId="76824AF9" w14:textId="77777777" w:rsidR="00D4341D" w:rsidRDefault="00D4341D" w:rsidP="00D4341D">
      <w:pPr>
        <w:rPr>
          <w:b/>
        </w:rPr>
      </w:pPr>
    </w:p>
    <w:p w14:paraId="7F832ED6" w14:textId="77777777" w:rsidR="00D4341D" w:rsidRDefault="00D4341D" w:rsidP="00D4341D">
      <w:pPr>
        <w:rPr>
          <w:b/>
        </w:rPr>
      </w:pPr>
      <w:r>
        <w:rPr>
          <w:b/>
        </w:rPr>
        <w:t>// Abstract class</w:t>
      </w:r>
    </w:p>
    <w:p w14:paraId="66A8B5A9" w14:textId="77777777" w:rsidR="00D4341D" w:rsidRDefault="00D4341D" w:rsidP="00D4341D">
      <w:pPr>
        <w:rPr>
          <w:b/>
        </w:rPr>
      </w:pPr>
      <w:r>
        <w:rPr>
          <w:b/>
        </w:rPr>
        <w:t>abstract class Gadgets {</w:t>
      </w:r>
    </w:p>
    <w:p w14:paraId="714E0037" w14:textId="77777777" w:rsidR="00D4341D" w:rsidRDefault="00D4341D" w:rsidP="00D4341D">
      <w:pPr>
        <w:rPr>
          <w:b/>
        </w:rPr>
      </w:pPr>
      <w:r>
        <w:rPr>
          <w:b/>
        </w:rPr>
        <w:t xml:space="preserve">    abstract void </w:t>
      </w:r>
      <w:proofErr w:type="spellStart"/>
      <w:proofErr w:type="gramStart"/>
      <w:r>
        <w:rPr>
          <w:b/>
        </w:rPr>
        <w:t>turnOn</w:t>
      </w:r>
      <w:proofErr w:type="spellEnd"/>
      <w:r>
        <w:rPr>
          <w:b/>
        </w:rPr>
        <w:t>();</w:t>
      </w:r>
      <w:proofErr w:type="gramEnd"/>
    </w:p>
    <w:p w14:paraId="586B266E" w14:textId="77777777" w:rsidR="00D4341D" w:rsidRDefault="00D4341D" w:rsidP="00D4341D">
      <w:pPr>
        <w:rPr>
          <w:b/>
        </w:rPr>
      </w:pPr>
      <w:r>
        <w:rPr>
          <w:b/>
        </w:rPr>
        <w:t xml:space="preserve">    abstract void </w:t>
      </w:r>
      <w:proofErr w:type="spellStart"/>
      <w:proofErr w:type="gramStart"/>
      <w:r>
        <w:rPr>
          <w:b/>
        </w:rPr>
        <w:t>turnOff</w:t>
      </w:r>
      <w:proofErr w:type="spellEnd"/>
      <w:r>
        <w:rPr>
          <w:b/>
        </w:rPr>
        <w:t>();</w:t>
      </w:r>
      <w:proofErr w:type="gramEnd"/>
    </w:p>
    <w:p w14:paraId="21AE2BE5" w14:textId="77777777" w:rsidR="00D4341D" w:rsidRDefault="00D4341D" w:rsidP="00D4341D">
      <w:pPr>
        <w:rPr>
          <w:b/>
        </w:rPr>
      </w:pPr>
      <w:r>
        <w:rPr>
          <w:b/>
        </w:rPr>
        <w:t>}</w:t>
      </w:r>
    </w:p>
    <w:p w14:paraId="31D6B32E" w14:textId="77777777" w:rsidR="00D4341D" w:rsidRDefault="00D4341D" w:rsidP="00D4341D">
      <w:pPr>
        <w:rPr>
          <w:b/>
        </w:rPr>
      </w:pPr>
    </w:p>
    <w:p w14:paraId="14A4AE07" w14:textId="77777777" w:rsidR="00D4341D" w:rsidRDefault="00D4341D" w:rsidP="00D4341D">
      <w:pPr>
        <w:rPr>
          <w:b/>
        </w:rPr>
      </w:pPr>
      <w:r>
        <w:rPr>
          <w:b/>
        </w:rPr>
        <w:t>// Concrete implementations</w:t>
      </w:r>
    </w:p>
    <w:p w14:paraId="0CB4EC82" w14:textId="77777777" w:rsidR="00D4341D" w:rsidRDefault="00D4341D" w:rsidP="00D4341D">
      <w:pPr>
        <w:rPr>
          <w:b/>
        </w:rPr>
      </w:pPr>
      <w:r>
        <w:rPr>
          <w:b/>
        </w:rPr>
        <w:t xml:space="preserve">class </w:t>
      </w:r>
      <w:proofErr w:type="spellStart"/>
      <w:r>
        <w:rPr>
          <w:b/>
        </w:rPr>
        <w:t>TVRemote</w:t>
      </w:r>
      <w:proofErr w:type="spellEnd"/>
      <w:r>
        <w:rPr>
          <w:b/>
        </w:rPr>
        <w:t xml:space="preserve"> extends Gadgets {</w:t>
      </w:r>
    </w:p>
    <w:p w14:paraId="13E1DFEA" w14:textId="77777777" w:rsidR="00D4341D" w:rsidRDefault="00D4341D" w:rsidP="00D4341D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@Override</w:t>
      </w:r>
      <w:proofErr w:type="gramEnd"/>
    </w:p>
    <w:p w14:paraId="5B57DFAF" w14:textId="77777777" w:rsidR="00D4341D" w:rsidRDefault="00D4341D" w:rsidP="00D4341D">
      <w:pPr>
        <w:rPr>
          <w:b/>
        </w:rPr>
      </w:pPr>
      <w:r>
        <w:rPr>
          <w:b/>
        </w:rPr>
        <w:t xml:space="preserve">    void </w:t>
      </w:r>
      <w:proofErr w:type="spellStart"/>
      <w:proofErr w:type="gramStart"/>
      <w:r>
        <w:rPr>
          <w:b/>
        </w:rPr>
        <w:t>turnOn</w:t>
      </w:r>
      <w:proofErr w:type="spellEnd"/>
      <w:r>
        <w:rPr>
          <w:b/>
        </w:rPr>
        <w:t>(</w:t>
      </w:r>
      <w:proofErr w:type="gramEnd"/>
      <w:r>
        <w:rPr>
          <w:b/>
        </w:rPr>
        <w:t>) {</w:t>
      </w:r>
    </w:p>
    <w:p w14:paraId="552D27F2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("TV is turned ON."</w:t>
      </w:r>
      <w:proofErr w:type="gramStart"/>
      <w:r>
        <w:rPr>
          <w:b/>
        </w:rPr>
        <w:t>);</w:t>
      </w:r>
      <w:proofErr w:type="gramEnd"/>
    </w:p>
    <w:p w14:paraId="406253EB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173A3285" w14:textId="77777777" w:rsidR="00D4341D" w:rsidRDefault="00D4341D" w:rsidP="00D4341D">
      <w:pPr>
        <w:rPr>
          <w:b/>
        </w:rPr>
      </w:pPr>
    </w:p>
    <w:p w14:paraId="2EB0CB1F" w14:textId="77777777" w:rsidR="00D4341D" w:rsidRDefault="00D4341D" w:rsidP="00D4341D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@Override</w:t>
      </w:r>
      <w:proofErr w:type="gramEnd"/>
    </w:p>
    <w:p w14:paraId="4F6D1D95" w14:textId="77777777" w:rsidR="00D4341D" w:rsidRDefault="00D4341D" w:rsidP="00D4341D">
      <w:pPr>
        <w:rPr>
          <w:b/>
        </w:rPr>
      </w:pPr>
      <w:r>
        <w:rPr>
          <w:b/>
        </w:rPr>
        <w:t xml:space="preserve">    void </w:t>
      </w:r>
      <w:proofErr w:type="spellStart"/>
      <w:proofErr w:type="gramStart"/>
      <w:r>
        <w:rPr>
          <w:b/>
        </w:rPr>
        <w:t>turnOff</w:t>
      </w:r>
      <w:proofErr w:type="spellEnd"/>
      <w:r>
        <w:rPr>
          <w:b/>
        </w:rPr>
        <w:t>(</w:t>
      </w:r>
      <w:proofErr w:type="gramEnd"/>
      <w:r>
        <w:rPr>
          <w:b/>
        </w:rPr>
        <w:t>) {</w:t>
      </w:r>
    </w:p>
    <w:p w14:paraId="2814B53F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("TV is turned OFF."</w:t>
      </w:r>
      <w:proofErr w:type="gramStart"/>
      <w:r>
        <w:rPr>
          <w:b/>
        </w:rPr>
        <w:t>);</w:t>
      </w:r>
      <w:proofErr w:type="gramEnd"/>
    </w:p>
    <w:p w14:paraId="3D79FCBE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0BE1CA1C" w14:textId="77777777" w:rsidR="00D4341D" w:rsidRDefault="00D4341D" w:rsidP="00D4341D">
      <w:pPr>
        <w:rPr>
          <w:b/>
        </w:rPr>
      </w:pPr>
      <w:r>
        <w:rPr>
          <w:b/>
        </w:rPr>
        <w:t>}</w:t>
      </w:r>
    </w:p>
    <w:p w14:paraId="701359C7" w14:textId="77777777" w:rsidR="00D4341D" w:rsidRDefault="00D4341D" w:rsidP="00D4341D">
      <w:pPr>
        <w:rPr>
          <w:b/>
        </w:rPr>
      </w:pPr>
    </w:p>
    <w:p w14:paraId="31681DAE" w14:textId="77777777" w:rsidR="00D4341D" w:rsidRDefault="00D4341D" w:rsidP="00D4341D">
      <w:pPr>
        <w:rPr>
          <w:b/>
        </w:rPr>
      </w:pPr>
      <w:r>
        <w:rPr>
          <w:b/>
        </w:rPr>
        <w:t xml:space="preserve">class </w:t>
      </w:r>
      <w:proofErr w:type="spellStart"/>
      <w:r>
        <w:rPr>
          <w:b/>
        </w:rPr>
        <w:t>ACRemote</w:t>
      </w:r>
      <w:proofErr w:type="spellEnd"/>
      <w:r>
        <w:rPr>
          <w:b/>
        </w:rPr>
        <w:t xml:space="preserve"> extends Gadgets {</w:t>
      </w:r>
    </w:p>
    <w:p w14:paraId="024775C1" w14:textId="77777777" w:rsidR="00D4341D" w:rsidRDefault="00D4341D" w:rsidP="00D4341D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@Override</w:t>
      </w:r>
      <w:proofErr w:type="gramEnd"/>
    </w:p>
    <w:p w14:paraId="0A7D22EA" w14:textId="77777777" w:rsidR="00D4341D" w:rsidRDefault="00D4341D" w:rsidP="00D4341D">
      <w:pPr>
        <w:rPr>
          <w:b/>
        </w:rPr>
      </w:pPr>
      <w:r>
        <w:rPr>
          <w:b/>
        </w:rPr>
        <w:t xml:space="preserve">    void </w:t>
      </w:r>
      <w:proofErr w:type="spellStart"/>
      <w:proofErr w:type="gramStart"/>
      <w:r>
        <w:rPr>
          <w:b/>
        </w:rPr>
        <w:t>turnOn</w:t>
      </w:r>
      <w:proofErr w:type="spellEnd"/>
      <w:r>
        <w:rPr>
          <w:b/>
        </w:rPr>
        <w:t>(</w:t>
      </w:r>
      <w:proofErr w:type="gramEnd"/>
      <w:r>
        <w:rPr>
          <w:b/>
        </w:rPr>
        <w:t>) {</w:t>
      </w:r>
    </w:p>
    <w:p w14:paraId="7DB12E84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("AC is turned ON."</w:t>
      </w:r>
      <w:proofErr w:type="gramStart"/>
      <w:r>
        <w:rPr>
          <w:b/>
        </w:rPr>
        <w:t>);</w:t>
      </w:r>
      <w:proofErr w:type="gramEnd"/>
    </w:p>
    <w:p w14:paraId="1152880A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2639A932" w14:textId="77777777" w:rsidR="00D4341D" w:rsidRDefault="00D4341D" w:rsidP="00D4341D">
      <w:pPr>
        <w:rPr>
          <w:b/>
        </w:rPr>
      </w:pPr>
    </w:p>
    <w:p w14:paraId="0D1CBA89" w14:textId="77777777" w:rsidR="00D4341D" w:rsidRDefault="00D4341D" w:rsidP="00D4341D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@Override</w:t>
      </w:r>
      <w:proofErr w:type="gramEnd"/>
    </w:p>
    <w:p w14:paraId="222CC54E" w14:textId="77777777" w:rsidR="00D4341D" w:rsidRDefault="00D4341D" w:rsidP="00D4341D">
      <w:pPr>
        <w:rPr>
          <w:b/>
        </w:rPr>
      </w:pPr>
      <w:r>
        <w:rPr>
          <w:b/>
        </w:rPr>
        <w:t xml:space="preserve">    void </w:t>
      </w:r>
      <w:proofErr w:type="spellStart"/>
      <w:proofErr w:type="gramStart"/>
      <w:r>
        <w:rPr>
          <w:b/>
        </w:rPr>
        <w:t>turnOff</w:t>
      </w:r>
      <w:proofErr w:type="spellEnd"/>
      <w:r>
        <w:rPr>
          <w:b/>
        </w:rPr>
        <w:t>(</w:t>
      </w:r>
      <w:proofErr w:type="gramEnd"/>
      <w:r>
        <w:rPr>
          <w:b/>
        </w:rPr>
        <w:t>) {</w:t>
      </w:r>
    </w:p>
    <w:p w14:paraId="2A9A0945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("AC is turned OFF."</w:t>
      </w:r>
      <w:proofErr w:type="gramStart"/>
      <w:r>
        <w:rPr>
          <w:b/>
        </w:rPr>
        <w:t>);</w:t>
      </w:r>
      <w:proofErr w:type="gramEnd"/>
    </w:p>
    <w:p w14:paraId="72625DED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42BA4056" w14:textId="77777777" w:rsidR="00D4341D" w:rsidRDefault="00D4341D" w:rsidP="00D4341D">
      <w:pPr>
        <w:rPr>
          <w:b/>
        </w:rPr>
      </w:pPr>
      <w:r>
        <w:rPr>
          <w:b/>
        </w:rPr>
        <w:t>}</w:t>
      </w:r>
    </w:p>
    <w:p w14:paraId="7E430B2A" w14:textId="77777777" w:rsidR="00D4341D" w:rsidRDefault="00D4341D" w:rsidP="00D4341D">
      <w:pPr>
        <w:rPr>
          <w:b/>
        </w:rPr>
      </w:pPr>
    </w:p>
    <w:p w14:paraId="6D1047FC" w14:textId="77777777" w:rsidR="00D4341D" w:rsidRDefault="00D4341D" w:rsidP="00D4341D">
      <w:pPr>
        <w:rPr>
          <w:b/>
        </w:rPr>
      </w:pPr>
      <w:r>
        <w:rPr>
          <w:b/>
        </w:rPr>
        <w:t xml:space="preserve">class </w:t>
      </w:r>
      <w:proofErr w:type="spellStart"/>
      <w:r>
        <w:rPr>
          <w:b/>
        </w:rPr>
        <w:t>FanRemote</w:t>
      </w:r>
      <w:proofErr w:type="spellEnd"/>
      <w:r>
        <w:rPr>
          <w:b/>
        </w:rPr>
        <w:t xml:space="preserve"> extends Gadgets {</w:t>
      </w:r>
    </w:p>
    <w:p w14:paraId="24A686F5" w14:textId="77777777" w:rsidR="00D4341D" w:rsidRDefault="00D4341D" w:rsidP="00D4341D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@Override</w:t>
      </w:r>
      <w:proofErr w:type="gramEnd"/>
    </w:p>
    <w:p w14:paraId="23943AF3" w14:textId="77777777" w:rsidR="00D4341D" w:rsidRDefault="00D4341D" w:rsidP="00D4341D">
      <w:pPr>
        <w:rPr>
          <w:b/>
        </w:rPr>
      </w:pPr>
      <w:r>
        <w:rPr>
          <w:b/>
        </w:rPr>
        <w:t xml:space="preserve">    void </w:t>
      </w:r>
      <w:proofErr w:type="spellStart"/>
      <w:proofErr w:type="gramStart"/>
      <w:r>
        <w:rPr>
          <w:b/>
        </w:rPr>
        <w:t>turnOn</w:t>
      </w:r>
      <w:proofErr w:type="spellEnd"/>
      <w:r>
        <w:rPr>
          <w:b/>
        </w:rPr>
        <w:t>(</w:t>
      </w:r>
      <w:proofErr w:type="gramEnd"/>
      <w:r>
        <w:rPr>
          <w:b/>
        </w:rPr>
        <w:t>) {</w:t>
      </w:r>
    </w:p>
    <w:p w14:paraId="08A63CDF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("Fan is turned ON."</w:t>
      </w:r>
      <w:proofErr w:type="gramStart"/>
      <w:r>
        <w:rPr>
          <w:b/>
        </w:rPr>
        <w:t>);</w:t>
      </w:r>
      <w:proofErr w:type="gramEnd"/>
    </w:p>
    <w:p w14:paraId="6C79DA27" w14:textId="77777777" w:rsidR="00D4341D" w:rsidRDefault="00D4341D" w:rsidP="00D4341D">
      <w:pPr>
        <w:rPr>
          <w:b/>
        </w:rPr>
      </w:pPr>
      <w:r>
        <w:rPr>
          <w:b/>
        </w:rPr>
        <w:lastRenderedPageBreak/>
        <w:t xml:space="preserve">    }</w:t>
      </w:r>
    </w:p>
    <w:p w14:paraId="19B2EB47" w14:textId="77777777" w:rsidR="00D4341D" w:rsidRDefault="00D4341D" w:rsidP="00D4341D">
      <w:pPr>
        <w:rPr>
          <w:b/>
        </w:rPr>
      </w:pPr>
    </w:p>
    <w:p w14:paraId="7FF8C5DA" w14:textId="77777777" w:rsidR="00D4341D" w:rsidRDefault="00D4341D" w:rsidP="00D4341D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@Override</w:t>
      </w:r>
      <w:proofErr w:type="gramEnd"/>
    </w:p>
    <w:p w14:paraId="05CB2BD8" w14:textId="77777777" w:rsidR="00D4341D" w:rsidRDefault="00D4341D" w:rsidP="00D4341D">
      <w:pPr>
        <w:rPr>
          <w:b/>
        </w:rPr>
      </w:pPr>
      <w:r>
        <w:rPr>
          <w:b/>
        </w:rPr>
        <w:t xml:space="preserve">    void </w:t>
      </w:r>
      <w:proofErr w:type="spellStart"/>
      <w:proofErr w:type="gramStart"/>
      <w:r>
        <w:rPr>
          <w:b/>
        </w:rPr>
        <w:t>turnOff</w:t>
      </w:r>
      <w:proofErr w:type="spellEnd"/>
      <w:r>
        <w:rPr>
          <w:b/>
        </w:rPr>
        <w:t>(</w:t>
      </w:r>
      <w:proofErr w:type="gramEnd"/>
      <w:r>
        <w:rPr>
          <w:b/>
        </w:rPr>
        <w:t>) {</w:t>
      </w:r>
    </w:p>
    <w:p w14:paraId="5E5DA375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("Fan is turned OFF."</w:t>
      </w:r>
      <w:proofErr w:type="gramStart"/>
      <w:r>
        <w:rPr>
          <w:b/>
        </w:rPr>
        <w:t>);</w:t>
      </w:r>
      <w:proofErr w:type="gramEnd"/>
    </w:p>
    <w:p w14:paraId="49549CDD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4E12B090" w14:textId="77777777" w:rsidR="00D4341D" w:rsidRDefault="00D4341D" w:rsidP="00D4341D">
      <w:pPr>
        <w:rPr>
          <w:b/>
        </w:rPr>
      </w:pPr>
      <w:r>
        <w:rPr>
          <w:b/>
        </w:rPr>
        <w:t>}</w:t>
      </w:r>
    </w:p>
    <w:p w14:paraId="3E0C5BD4" w14:textId="77777777" w:rsidR="00D4341D" w:rsidRDefault="00D4341D" w:rsidP="00D4341D">
      <w:pPr>
        <w:rPr>
          <w:b/>
        </w:rPr>
      </w:pPr>
    </w:p>
    <w:p w14:paraId="7B2BB3D8" w14:textId="77777777" w:rsidR="00D4341D" w:rsidRDefault="00D4341D" w:rsidP="00D4341D">
      <w:pPr>
        <w:rPr>
          <w:b/>
        </w:rPr>
      </w:pPr>
      <w:r>
        <w:rPr>
          <w:b/>
        </w:rPr>
        <w:t xml:space="preserve">class </w:t>
      </w:r>
      <w:proofErr w:type="spellStart"/>
      <w:r>
        <w:rPr>
          <w:b/>
        </w:rPr>
        <w:t>CoolerRemote</w:t>
      </w:r>
      <w:proofErr w:type="spellEnd"/>
      <w:r>
        <w:rPr>
          <w:b/>
        </w:rPr>
        <w:t xml:space="preserve"> extends Gadgets {</w:t>
      </w:r>
    </w:p>
    <w:p w14:paraId="569F71E2" w14:textId="77777777" w:rsidR="00D4341D" w:rsidRDefault="00D4341D" w:rsidP="00D4341D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@Override</w:t>
      </w:r>
      <w:proofErr w:type="gramEnd"/>
    </w:p>
    <w:p w14:paraId="3DE0D43A" w14:textId="77777777" w:rsidR="00D4341D" w:rsidRDefault="00D4341D" w:rsidP="00D4341D">
      <w:pPr>
        <w:rPr>
          <w:b/>
        </w:rPr>
      </w:pPr>
      <w:r>
        <w:rPr>
          <w:b/>
        </w:rPr>
        <w:t xml:space="preserve">    void </w:t>
      </w:r>
      <w:proofErr w:type="spellStart"/>
      <w:proofErr w:type="gramStart"/>
      <w:r>
        <w:rPr>
          <w:b/>
        </w:rPr>
        <w:t>turnOn</w:t>
      </w:r>
      <w:proofErr w:type="spellEnd"/>
      <w:r>
        <w:rPr>
          <w:b/>
        </w:rPr>
        <w:t>(</w:t>
      </w:r>
      <w:proofErr w:type="gramEnd"/>
      <w:r>
        <w:rPr>
          <w:b/>
        </w:rPr>
        <w:t>) {</w:t>
      </w:r>
    </w:p>
    <w:p w14:paraId="753A88D6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("Cooler is turned ON."</w:t>
      </w:r>
      <w:proofErr w:type="gramStart"/>
      <w:r>
        <w:rPr>
          <w:b/>
        </w:rPr>
        <w:t>);</w:t>
      </w:r>
      <w:proofErr w:type="gramEnd"/>
    </w:p>
    <w:p w14:paraId="61A07CCA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64E045BF" w14:textId="77777777" w:rsidR="00D4341D" w:rsidRDefault="00D4341D" w:rsidP="00D4341D">
      <w:pPr>
        <w:rPr>
          <w:b/>
        </w:rPr>
      </w:pPr>
    </w:p>
    <w:p w14:paraId="0AE08D9A" w14:textId="77777777" w:rsidR="00D4341D" w:rsidRDefault="00D4341D" w:rsidP="00D4341D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@Override</w:t>
      </w:r>
      <w:proofErr w:type="gramEnd"/>
    </w:p>
    <w:p w14:paraId="63A4FEEC" w14:textId="77777777" w:rsidR="00D4341D" w:rsidRDefault="00D4341D" w:rsidP="00D4341D">
      <w:pPr>
        <w:rPr>
          <w:b/>
        </w:rPr>
      </w:pPr>
      <w:r>
        <w:rPr>
          <w:b/>
        </w:rPr>
        <w:t xml:space="preserve">    void </w:t>
      </w:r>
      <w:proofErr w:type="spellStart"/>
      <w:proofErr w:type="gramStart"/>
      <w:r>
        <w:rPr>
          <w:b/>
        </w:rPr>
        <w:t>turnOff</w:t>
      </w:r>
      <w:proofErr w:type="spellEnd"/>
      <w:r>
        <w:rPr>
          <w:b/>
        </w:rPr>
        <w:t>(</w:t>
      </w:r>
      <w:proofErr w:type="gramEnd"/>
      <w:r>
        <w:rPr>
          <w:b/>
        </w:rPr>
        <w:t>) {</w:t>
      </w:r>
    </w:p>
    <w:p w14:paraId="4BD4837E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("Cooler is turned OFF."</w:t>
      </w:r>
      <w:proofErr w:type="gramStart"/>
      <w:r>
        <w:rPr>
          <w:b/>
        </w:rPr>
        <w:t>);</w:t>
      </w:r>
      <w:proofErr w:type="gramEnd"/>
    </w:p>
    <w:p w14:paraId="32C557DC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57C859A7" w14:textId="77777777" w:rsidR="00D4341D" w:rsidRDefault="00D4341D" w:rsidP="00D4341D">
      <w:pPr>
        <w:rPr>
          <w:b/>
        </w:rPr>
      </w:pPr>
      <w:r>
        <w:rPr>
          <w:b/>
        </w:rPr>
        <w:t>}</w:t>
      </w:r>
    </w:p>
    <w:p w14:paraId="3C24477E" w14:textId="77777777" w:rsidR="00D4341D" w:rsidRDefault="00D4341D" w:rsidP="00D4341D">
      <w:pPr>
        <w:rPr>
          <w:b/>
        </w:rPr>
      </w:pPr>
    </w:p>
    <w:p w14:paraId="56D76EDC" w14:textId="77777777" w:rsidR="00D4341D" w:rsidRDefault="00D4341D" w:rsidP="00D4341D">
      <w:pPr>
        <w:rPr>
          <w:b/>
        </w:rPr>
      </w:pPr>
      <w:r>
        <w:rPr>
          <w:b/>
        </w:rPr>
        <w:t>// Main class</w:t>
      </w:r>
    </w:p>
    <w:p w14:paraId="21C4CFB5" w14:textId="77777777" w:rsidR="00D4341D" w:rsidRDefault="00D4341D" w:rsidP="00D4341D">
      <w:pPr>
        <w:rPr>
          <w:b/>
        </w:rPr>
      </w:pPr>
      <w:r>
        <w:rPr>
          <w:b/>
        </w:rPr>
        <w:t>public class task040 {</w:t>
      </w:r>
    </w:p>
    <w:p w14:paraId="166107CE" w14:textId="77777777" w:rsidR="00D4341D" w:rsidRDefault="00D4341D" w:rsidP="00D4341D">
      <w:pPr>
        <w:rPr>
          <w:b/>
        </w:rPr>
      </w:pPr>
      <w:r>
        <w:rPr>
          <w:b/>
        </w:rPr>
        <w:t xml:space="preserve">    public static void </w:t>
      </w:r>
      <w:proofErr w:type="gramStart"/>
      <w:r>
        <w:rPr>
          <w:b/>
        </w:rPr>
        <w:t>main(String[</w:t>
      </w:r>
      <w:proofErr w:type="gramEnd"/>
      <w:r>
        <w:rPr>
          <w:b/>
        </w:rPr>
        <w:t xml:space="preserve">] </w:t>
      </w:r>
      <w:proofErr w:type="spellStart"/>
      <w:proofErr w:type="gramStart"/>
      <w:r>
        <w:rPr>
          <w:b/>
        </w:rPr>
        <w:t>args</w:t>
      </w:r>
      <w:proofErr w:type="spellEnd"/>
      <w:r>
        <w:rPr>
          <w:b/>
        </w:rPr>
        <w:t>) {</w:t>
      </w:r>
      <w:proofErr w:type="gramEnd"/>
    </w:p>
    <w:p w14:paraId="23753464" w14:textId="77777777" w:rsidR="00D4341D" w:rsidRDefault="00D4341D" w:rsidP="00D4341D">
      <w:pPr>
        <w:rPr>
          <w:b/>
        </w:rPr>
      </w:pPr>
      <w:r>
        <w:rPr>
          <w:b/>
        </w:rPr>
        <w:t xml:space="preserve">        Gadgets tv = new </w:t>
      </w:r>
      <w:proofErr w:type="spellStart"/>
      <w:proofErr w:type="gramStart"/>
      <w:r>
        <w:rPr>
          <w:b/>
        </w:rPr>
        <w:t>TVRemote</w:t>
      </w:r>
      <w:proofErr w:type="spellEnd"/>
      <w:r>
        <w:rPr>
          <w:b/>
        </w:rPr>
        <w:t>();</w:t>
      </w:r>
      <w:proofErr w:type="gramEnd"/>
    </w:p>
    <w:p w14:paraId="6267AFE6" w14:textId="77777777" w:rsidR="00D4341D" w:rsidRDefault="00D4341D" w:rsidP="00D4341D">
      <w:pPr>
        <w:rPr>
          <w:b/>
        </w:rPr>
      </w:pPr>
      <w:r>
        <w:rPr>
          <w:b/>
        </w:rPr>
        <w:t xml:space="preserve">        Gadgets ac = new </w:t>
      </w:r>
      <w:proofErr w:type="spellStart"/>
      <w:proofErr w:type="gramStart"/>
      <w:r>
        <w:rPr>
          <w:b/>
        </w:rPr>
        <w:t>ACRemote</w:t>
      </w:r>
      <w:proofErr w:type="spellEnd"/>
      <w:r>
        <w:rPr>
          <w:b/>
        </w:rPr>
        <w:t>();</w:t>
      </w:r>
      <w:proofErr w:type="gramEnd"/>
    </w:p>
    <w:p w14:paraId="3ED40703" w14:textId="77777777" w:rsidR="00D4341D" w:rsidRDefault="00D4341D" w:rsidP="00D4341D">
      <w:pPr>
        <w:rPr>
          <w:b/>
        </w:rPr>
      </w:pPr>
      <w:r>
        <w:rPr>
          <w:b/>
        </w:rPr>
        <w:t xml:space="preserve">        Gadgets fan = new </w:t>
      </w:r>
      <w:proofErr w:type="spellStart"/>
      <w:proofErr w:type="gramStart"/>
      <w:r>
        <w:rPr>
          <w:b/>
        </w:rPr>
        <w:t>FanRemote</w:t>
      </w:r>
      <w:proofErr w:type="spellEnd"/>
      <w:r>
        <w:rPr>
          <w:b/>
        </w:rPr>
        <w:t>();</w:t>
      </w:r>
      <w:proofErr w:type="gramEnd"/>
    </w:p>
    <w:p w14:paraId="671DCC9D" w14:textId="77777777" w:rsidR="00D4341D" w:rsidRDefault="00D4341D" w:rsidP="00D4341D">
      <w:pPr>
        <w:rPr>
          <w:b/>
        </w:rPr>
      </w:pPr>
      <w:r>
        <w:rPr>
          <w:b/>
        </w:rPr>
        <w:t xml:space="preserve">        Gadgets cooler = new </w:t>
      </w:r>
      <w:proofErr w:type="spellStart"/>
      <w:proofErr w:type="gramStart"/>
      <w:r>
        <w:rPr>
          <w:b/>
        </w:rPr>
        <w:t>CoolerRemote</w:t>
      </w:r>
      <w:proofErr w:type="spellEnd"/>
      <w:r>
        <w:rPr>
          <w:b/>
        </w:rPr>
        <w:t>();</w:t>
      </w:r>
      <w:proofErr w:type="gramEnd"/>
    </w:p>
    <w:p w14:paraId="7D3F8AA8" w14:textId="77777777" w:rsidR="00D4341D" w:rsidRDefault="00D4341D" w:rsidP="00D4341D">
      <w:pPr>
        <w:rPr>
          <w:b/>
        </w:rPr>
      </w:pPr>
    </w:p>
    <w:p w14:paraId="09B75741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tv.turnOn</w:t>
      </w:r>
      <w:proofErr w:type="spellEnd"/>
      <w:proofErr w:type="gramEnd"/>
      <w:r>
        <w:rPr>
          <w:b/>
        </w:rPr>
        <w:t>(</w:t>
      </w:r>
      <w:proofErr w:type="gramStart"/>
      <w:r>
        <w:rPr>
          <w:b/>
        </w:rPr>
        <w:t>);</w:t>
      </w:r>
      <w:proofErr w:type="gramEnd"/>
    </w:p>
    <w:p w14:paraId="599B14C8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tv.turnOff</w:t>
      </w:r>
      <w:proofErr w:type="spellEnd"/>
      <w:proofErr w:type="gramEnd"/>
      <w:r>
        <w:rPr>
          <w:b/>
        </w:rPr>
        <w:t>(</w:t>
      </w:r>
      <w:proofErr w:type="gramStart"/>
      <w:r>
        <w:rPr>
          <w:b/>
        </w:rPr>
        <w:t>);</w:t>
      </w:r>
      <w:proofErr w:type="gramEnd"/>
    </w:p>
    <w:p w14:paraId="2D791107" w14:textId="77777777" w:rsidR="00D4341D" w:rsidRDefault="00D4341D" w:rsidP="00D4341D">
      <w:pPr>
        <w:rPr>
          <w:b/>
        </w:rPr>
      </w:pPr>
    </w:p>
    <w:p w14:paraId="188F0141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ac.turnOn</w:t>
      </w:r>
      <w:proofErr w:type="spellEnd"/>
      <w:proofErr w:type="gramEnd"/>
      <w:r>
        <w:rPr>
          <w:b/>
        </w:rPr>
        <w:t>(</w:t>
      </w:r>
      <w:proofErr w:type="gramStart"/>
      <w:r>
        <w:rPr>
          <w:b/>
        </w:rPr>
        <w:t>);</w:t>
      </w:r>
      <w:proofErr w:type="gramEnd"/>
    </w:p>
    <w:p w14:paraId="412FC792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ac.turnOff</w:t>
      </w:r>
      <w:proofErr w:type="spellEnd"/>
      <w:proofErr w:type="gramEnd"/>
      <w:r>
        <w:rPr>
          <w:b/>
        </w:rPr>
        <w:t>(</w:t>
      </w:r>
      <w:proofErr w:type="gramStart"/>
      <w:r>
        <w:rPr>
          <w:b/>
        </w:rPr>
        <w:t>);</w:t>
      </w:r>
      <w:proofErr w:type="gramEnd"/>
    </w:p>
    <w:p w14:paraId="61080547" w14:textId="77777777" w:rsidR="00D4341D" w:rsidRDefault="00D4341D" w:rsidP="00D4341D">
      <w:pPr>
        <w:rPr>
          <w:b/>
        </w:rPr>
      </w:pPr>
    </w:p>
    <w:p w14:paraId="0BBF5B73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fan.turnOn</w:t>
      </w:r>
      <w:proofErr w:type="spellEnd"/>
      <w:proofErr w:type="gramEnd"/>
      <w:r>
        <w:rPr>
          <w:b/>
        </w:rPr>
        <w:t>(</w:t>
      </w:r>
      <w:proofErr w:type="gramStart"/>
      <w:r>
        <w:rPr>
          <w:b/>
        </w:rPr>
        <w:t>);</w:t>
      </w:r>
      <w:proofErr w:type="gramEnd"/>
    </w:p>
    <w:p w14:paraId="4723F869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fan.turnOff</w:t>
      </w:r>
      <w:proofErr w:type="spellEnd"/>
      <w:proofErr w:type="gramEnd"/>
      <w:r>
        <w:rPr>
          <w:b/>
        </w:rPr>
        <w:t>(</w:t>
      </w:r>
      <w:proofErr w:type="gramStart"/>
      <w:r>
        <w:rPr>
          <w:b/>
        </w:rPr>
        <w:t>);</w:t>
      </w:r>
      <w:proofErr w:type="gramEnd"/>
    </w:p>
    <w:p w14:paraId="49FD9F5F" w14:textId="77777777" w:rsidR="00D4341D" w:rsidRDefault="00D4341D" w:rsidP="00D4341D">
      <w:pPr>
        <w:rPr>
          <w:b/>
        </w:rPr>
      </w:pPr>
    </w:p>
    <w:p w14:paraId="21D7E770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cooler.turnOn</w:t>
      </w:r>
      <w:proofErr w:type="spellEnd"/>
      <w:proofErr w:type="gramEnd"/>
      <w:r>
        <w:rPr>
          <w:b/>
        </w:rPr>
        <w:t>(</w:t>
      </w:r>
      <w:proofErr w:type="gramStart"/>
      <w:r>
        <w:rPr>
          <w:b/>
        </w:rPr>
        <w:t>);</w:t>
      </w:r>
      <w:proofErr w:type="gramEnd"/>
    </w:p>
    <w:p w14:paraId="72D68B0D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cooler.turnOff</w:t>
      </w:r>
      <w:proofErr w:type="spellEnd"/>
      <w:proofErr w:type="gramEnd"/>
      <w:r>
        <w:rPr>
          <w:b/>
        </w:rPr>
        <w:t>(</w:t>
      </w:r>
      <w:proofErr w:type="gramStart"/>
      <w:r>
        <w:rPr>
          <w:b/>
        </w:rPr>
        <w:t>);</w:t>
      </w:r>
      <w:proofErr w:type="gramEnd"/>
    </w:p>
    <w:p w14:paraId="2BA169FC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6A6BB08D" w14:textId="77777777" w:rsidR="00D4341D" w:rsidRDefault="00D4341D" w:rsidP="00D4341D">
      <w:pPr>
        <w:rPr>
          <w:b/>
        </w:rPr>
      </w:pPr>
      <w:r>
        <w:rPr>
          <w:b/>
        </w:rPr>
        <w:t>}</w:t>
      </w:r>
    </w:p>
    <w:p w14:paraId="4061006B" w14:textId="77777777" w:rsidR="00D4341D" w:rsidRDefault="00D4341D" w:rsidP="00D4341D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027504BE" wp14:editId="5E43A644">
            <wp:extent cx="5343525" cy="2328863"/>
            <wp:effectExtent l="0" t="0" r="0" b="0"/>
            <wp:docPr id="2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328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9D1A0" w14:textId="77777777" w:rsidR="00D4341D" w:rsidRDefault="00D4341D" w:rsidP="00D4341D">
      <w:pPr>
        <w:rPr>
          <w:b/>
        </w:rPr>
      </w:pPr>
    </w:p>
    <w:p w14:paraId="64CBCF46" w14:textId="77777777" w:rsidR="00D4341D" w:rsidRDefault="00D4341D" w:rsidP="00D4341D">
      <w:pPr>
        <w:rPr>
          <w:b/>
        </w:rPr>
      </w:pPr>
    </w:p>
    <w:p w14:paraId="79DB9CB3" w14:textId="77777777" w:rsidR="00D4341D" w:rsidRDefault="00D4341D" w:rsidP="00D4341D">
      <w:pPr>
        <w:rPr>
          <w:b/>
        </w:rPr>
      </w:pPr>
    </w:p>
    <w:p w14:paraId="79176AEC" w14:textId="77777777" w:rsidR="00D4341D" w:rsidRDefault="00D4341D" w:rsidP="00D4341D">
      <w:pPr>
        <w:rPr>
          <w:b/>
        </w:rPr>
      </w:pPr>
    </w:p>
    <w:p w14:paraId="126DCF28" w14:textId="77777777" w:rsidR="00D4341D" w:rsidRDefault="00D4341D" w:rsidP="00D4341D">
      <w:pPr>
        <w:rPr>
          <w:b/>
        </w:rPr>
      </w:pPr>
      <w:r>
        <w:rPr>
          <w:b/>
        </w:rPr>
        <w:t xml:space="preserve">Task 41  </w:t>
      </w:r>
    </w:p>
    <w:p w14:paraId="19B0E8E8" w14:textId="77777777" w:rsidR="00D4341D" w:rsidRDefault="00D4341D" w:rsidP="00D4341D">
      <w:pPr>
        <w:rPr>
          <w:b/>
        </w:rPr>
      </w:pPr>
    </w:p>
    <w:p w14:paraId="32E3C8AD" w14:textId="77777777" w:rsidR="00D4341D" w:rsidRDefault="00D4341D" w:rsidP="00D4341D">
      <w:pPr>
        <w:rPr>
          <w:b/>
        </w:rPr>
      </w:pPr>
      <w:r>
        <w:rPr>
          <w:b/>
        </w:rPr>
        <w:t xml:space="preserve">interface </w:t>
      </w:r>
      <w:proofErr w:type="spellStart"/>
      <w:r>
        <w:rPr>
          <w:b/>
        </w:rPr>
        <w:t>testInterface</w:t>
      </w:r>
      <w:proofErr w:type="spellEnd"/>
      <w:r>
        <w:rPr>
          <w:b/>
        </w:rPr>
        <w:t xml:space="preserve"> {</w:t>
      </w:r>
    </w:p>
    <w:p w14:paraId="679657C2" w14:textId="77777777" w:rsidR="00D4341D" w:rsidRDefault="00D4341D" w:rsidP="00D4341D">
      <w:pPr>
        <w:rPr>
          <w:b/>
        </w:rPr>
      </w:pPr>
    </w:p>
    <w:p w14:paraId="0DB18F30" w14:textId="77777777" w:rsidR="00D4341D" w:rsidRDefault="00D4341D" w:rsidP="00D4341D">
      <w:pPr>
        <w:rPr>
          <w:b/>
        </w:rPr>
      </w:pPr>
      <w:r>
        <w:rPr>
          <w:b/>
        </w:rPr>
        <w:t xml:space="preserve">    final int tax = 10; // The constant is named 'tax'</w:t>
      </w:r>
    </w:p>
    <w:p w14:paraId="6FCED284" w14:textId="77777777" w:rsidR="00D4341D" w:rsidRDefault="00D4341D" w:rsidP="00D4341D">
      <w:pPr>
        <w:rPr>
          <w:b/>
        </w:rPr>
      </w:pPr>
    </w:p>
    <w:p w14:paraId="6C6F06FD" w14:textId="77777777" w:rsidR="00D4341D" w:rsidRDefault="00D4341D" w:rsidP="00D4341D">
      <w:pPr>
        <w:rPr>
          <w:b/>
        </w:rPr>
      </w:pPr>
    </w:p>
    <w:p w14:paraId="7A6C0D9F" w14:textId="77777777" w:rsidR="00D4341D" w:rsidRDefault="00D4341D" w:rsidP="00D4341D">
      <w:pPr>
        <w:rPr>
          <w:b/>
        </w:rPr>
      </w:pPr>
      <w:r>
        <w:rPr>
          <w:b/>
        </w:rPr>
        <w:t xml:space="preserve">    void </w:t>
      </w:r>
      <w:proofErr w:type="gramStart"/>
      <w:r>
        <w:rPr>
          <w:b/>
        </w:rPr>
        <w:t>display();</w:t>
      </w:r>
      <w:proofErr w:type="gramEnd"/>
    </w:p>
    <w:p w14:paraId="1E537464" w14:textId="77777777" w:rsidR="00D4341D" w:rsidRDefault="00D4341D" w:rsidP="00D4341D">
      <w:pPr>
        <w:rPr>
          <w:b/>
        </w:rPr>
      </w:pPr>
      <w:r>
        <w:rPr>
          <w:b/>
        </w:rPr>
        <w:t>}</w:t>
      </w:r>
    </w:p>
    <w:p w14:paraId="02A4DBE6" w14:textId="77777777" w:rsidR="00D4341D" w:rsidRDefault="00D4341D" w:rsidP="00D4341D">
      <w:pPr>
        <w:rPr>
          <w:b/>
        </w:rPr>
      </w:pPr>
    </w:p>
    <w:p w14:paraId="0994C98B" w14:textId="77777777" w:rsidR="00D4341D" w:rsidRDefault="00D4341D" w:rsidP="00D4341D">
      <w:pPr>
        <w:rPr>
          <w:b/>
        </w:rPr>
      </w:pPr>
    </w:p>
    <w:p w14:paraId="2C049BD0" w14:textId="77777777" w:rsidR="00D4341D" w:rsidRDefault="00D4341D" w:rsidP="00D4341D">
      <w:pPr>
        <w:rPr>
          <w:b/>
        </w:rPr>
      </w:pPr>
      <w:r>
        <w:rPr>
          <w:b/>
        </w:rPr>
        <w:t xml:space="preserve">class </w:t>
      </w:r>
      <w:proofErr w:type="spellStart"/>
      <w:r>
        <w:rPr>
          <w:b/>
        </w:rPr>
        <w:t>TestClass</w:t>
      </w:r>
      <w:proofErr w:type="spellEnd"/>
      <w:r>
        <w:rPr>
          <w:b/>
        </w:rPr>
        <w:t xml:space="preserve"> implements </w:t>
      </w:r>
      <w:proofErr w:type="spellStart"/>
      <w:r>
        <w:rPr>
          <w:b/>
        </w:rPr>
        <w:t>testInterface</w:t>
      </w:r>
      <w:proofErr w:type="spellEnd"/>
      <w:r>
        <w:rPr>
          <w:b/>
        </w:rPr>
        <w:t xml:space="preserve"> {</w:t>
      </w:r>
    </w:p>
    <w:p w14:paraId="47DA3B84" w14:textId="77777777" w:rsidR="00D4341D" w:rsidRDefault="00D4341D" w:rsidP="00D4341D">
      <w:pPr>
        <w:rPr>
          <w:b/>
        </w:rPr>
      </w:pPr>
    </w:p>
    <w:p w14:paraId="1A2A140E" w14:textId="77777777" w:rsidR="00D4341D" w:rsidRDefault="00D4341D" w:rsidP="00D4341D">
      <w:pPr>
        <w:rPr>
          <w:b/>
        </w:rPr>
      </w:pPr>
    </w:p>
    <w:p w14:paraId="5B5017D4" w14:textId="77777777" w:rsidR="00D4341D" w:rsidRDefault="00D4341D" w:rsidP="00D4341D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@Override</w:t>
      </w:r>
      <w:proofErr w:type="gramEnd"/>
    </w:p>
    <w:p w14:paraId="2AAF0971" w14:textId="77777777" w:rsidR="00D4341D" w:rsidRDefault="00D4341D" w:rsidP="00D4341D">
      <w:pPr>
        <w:rPr>
          <w:b/>
        </w:rPr>
      </w:pPr>
      <w:r>
        <w:rPr>
          <w:b/>
        </w:rPr>
        <w:t xml:space="preserve">    public void </w:t>
      </w:r>
      <w:proofErr w:type="gramStart"/>
      <w:r>
        <w:rPr>
          <w:b/>
        </w:rPr>
        <w:t>display(){</w:t>
      </w:r>
      <w:proofErr w:type="gramEnd"/>
    </w:p>
    <w:p w14:paraId="1809FD55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</w:t>
      </w:r>
      <w:proofErr w:type="spellStart"/>
      <w:r>
        <w:rPr>
          <w:b/>
        </w:rPr>
        <w:t>Myclass</w:t>
      </w:r>
      <w:proofErr w:type="spellEnd"/>
      <w:r>
        <w:rPr>
          <w:b/>
        </w:rPr>
        <w:t>"</w:t>
      </w:r>
      <w:proofErr w:type="gramStart"/>
      <w:r>
        <w:rPr>
          <w:b/>
        </w:rPr>
        <w:t>);</w:t>
      </w:r>
      <w:proofErr w:type="gramEnd"/>
    </w:p>
    <w:p w14:paraId="52487215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404D5F0E" w14:textId="77777777" w:rsidR="00D4341D" w:rsidRDefault="00D4341D" w:rsidP="00D4341D">
      <w:pPr>
        <w:rPr>
          <w:b/>
        </w:rPr>
      </w:pPr>
      <w:r>
        <w:rPr>
          <w:b/>
        </w:rPr>
        <w:t>}</w:t>
      </w:r>
    </w:p>
    <w:p w14:paraId="7344643D" w14:textId="77777777" w:rsidR="00D4341D" w:rsidRDefault="00D4341D" w:rsidP="00D4341D">
      <w:pPr>
        <w:rPr>
          <w:b/>
        </w:rPr>
      </w:pPr>
    </w:p>
    <w:p w14:paraId="21C6754B" w14:textId="77777777" w:rsidR="00D4341D" w:rsidRDefault="00D4341D" w:rsidP="00D4341D">
      <w:pPr>
        <w:rPr>
          <w:b/>
        </w:rPr>
      </w:pPr>
      <w:r>
        <w:rPr>
          <w:b/>
        </w:rPr>
        <w:t xml:space="preserve">class </w:t>
      </w:r>
      <w:proofErr w:type="spellStart"/>
      <w:r>
        <w:rPr>
          <w:b/>
        </w:rPr>
        <w:t>Myclass</w:t>
      </w:r>
      <w:proofErr w:type="spellEnd"/>
    </w:p>
    <w:p w14:paraId="558E7EE9" w14:textId="77777777" w:rsidR="00D4341D" w:rsidRDefault="00D4341D" w:rsidP="00D4341D">
      <w:pPr>
        <w:rPr>
          <w:b/>
        </w:rPr>
      </w:pPr>
      <w:r>
        <w:rPr>
          <w:b/>
        </w:rPr>
        <w:t>{</w:t>
      </w:r>
    </w:p>
    <w:p w14:paraId="56A7811E" w14:textId="77777777" w:rsidR="00D4341D" w:rsidRDefault="00D4341D" w:rsidP="00D4341D">
      <w:pPr>
        <w:rPr>
          <w:b/>
        </w:rPr>
      </w:pPr>
      <w:r>
        <w:rPr>
          <w:b/>
        </w:rPr>
        <w:t xml:space="preserve">    public static void </w:t>
      </w:r>
      <w:proofErr w:type="gramStart"/>
      <w:r>
        <w:rPr>
          <w:b/>
        </w:rPr>
        <w:t>main(String[</w:t>
      </w:r>
      <w:proofErr w:type="gramEnd"/>
      <w:r>
        <w:rPr>
          <w:b/>
        </w:rPr>
        <w:t xml:space="preserve">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</w:p>
    <w:p w14:paraId="731138E2" w14:textId="77777777" w:rsidR="00D4341D" w:rsidRDefault="00D4341D" w:rsidP="00D4341D">
      <w:pPr>
        <w:rPr>
          <w:b/>
        </w:rPr>
      </w:pPr>
      <w:r>
        <w:rPr>
          <w:b/>
        </w:rPr>
        <w:t xml:space="preserve">    {</w:t>
      </w:r>
    </w:p>
    <w:p w14:paraId="76C01FE6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TestClass</w:t>
      </w:r>
      <w:proofErr w:type="spellEnd"/>
      <w:r>
        <w:rPr>
          <w:b/>
        </w:rPr>
        <w:t xml:space="preserve"> t = new </w:t>
      </w:r>
      <w:proofErr w:type="spellStart"/>
      <w:proofErr w:type="gramStart"/>
      <w:r>
        <w:rPr>
          <w:b/>
        </w:rPr>
        <w:t>TestClass</w:t>
      </w:r>
      <w:proofErr w:type="spellEnd"/>
      <w:r>
        <w:rPr>
          <w:b/>
        </w:rPr>
        <w:t>();</w:t>
      </w:r>
      <w:proofErr w:type="gramEnd"/>
    </w:p>
    <w:p w14:paraId="4394A6AD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t.display</w:t>
      </w:r>
      <w:proofErr w:type="spellEnd"/>
      <w:proofErr w:type="gramEnd"/>
      <w:r>
        <w:rPr>
          <w:b/>
        </w:rPr>
        <w:t>(</w:t>
      </w:r>
      <w:proofErr w:type="gramStart"/>
      <w:r>
        <w:rPr>
          <w:b/>
        </w:rPr>
        <w:t>);</w:t>
      </w:r>
      <w:proofErr w:type="gramEnd"/>
    </w:p>
    <w:p w14:paraId="38CB18E2" w14:textId="77777777" w:rsidR="00D4341D" w:rsidRDefault="00D4341D" w:rsidP="00D4341D">
      <w:pPr>
        <w:rPr>
          <w:b/>
        </w:rPr>
      </w:pPr>
    </w:p>
    <w:p w14:paraId="62866E5E" w14:textId="77777777" w:rsidR="00D4341D" w:rsidRDefault="00D4341D" w:rsidP="00D4341D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lastRenderedPageBreak/>
        <w:t xml:space="preserve">        </w:t>
      </w:r>
      <w:proofErr w:type="spellStart"/>
      <w:r>
        <w:rPr>
          <w:rFonts w:ascii="Arial Unicode MS" w:eastAsia="Arial Unicode MS" w:hAnsi="Arial Unicode MS" w:cs="Arial Unicode MS"/>
          <w:b/>
        </w:rPr>
        <w:t>System.out.println</w:t>
      </w:r>
      <w:proofErr w:type="spellEnd"/>
      <w:r>
        <w:rPr>
          <w:rFonts w:ascii="Arial Unicode MS" w:eastAsia="Arial Unicode MS" w:hAnsi="Arial Unicode MS" w:cs="Arial Unicode MS"/>
          <w:b/>
        </w:rPr>
        <w:t>(</w:t>
      </w:r>
      <w:proofErr w:type="spellStart"/>
      <w:r>
        <w:rPr>
          <w:rFonts w:ascii="Arial Unicode MS" w:eastAsia="Arial Unicode MS" w:hAnsi="Arial Unicode MS" w:cs="Arial Unicode MS"/>
          <w:b/>
        </w:rPr>
        <w:t>t.tax</w:t>
      </w:r>
      <w:proofErr w:type="spellEnd"/>
      <w:r>
        <w:rPr>
          <w:rFonts w:ascii="Arial Unicode MS" w:eastAsia="Arial Unicode MS" w:hAnsi="Arial Unicode MS" w:cs="Arial Unicode MS"/>
          <w:b/>
        </w:rPr>
        <w:t>); // ✅ This will work.</w:t>
      </w:r>
    </w:p>
    <w:p w14:paraId="5A44E4F0" w14:textId="77777777" w:rsidR="00D4341D" w:rsidRDefault="00D4341D" w:rsidP="00D4341D">
      <w:pPr>
        <w:rPr>
          <w:b/>
        </w:rPr>
      </w:pPr>
    </w:p>
    <w:p w14:paraId="200FAE65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14A21F0D" w14:textId="77777777" w:rsidR="00D4341D" w:rsidRDefault="00D4341D" w:rsidP="00D4341D">
      <w:pPr>
        <w:rPr>
          <w:b/>
        </w:rPr>
      </w:pPr>
      <w:r>
        <w:rPr>
          <w:b/>
        </w:rPr>
        <w:t>}</w:t>
      </w:r>
    </w:p>
    <w:p w14:paraId="2A8DFEB4" w14:textId="77777777" w:rsidR="00D4341D" w:rsidRDefault="00D4341D" w:rsidP="00D4341D">
      <w:pPr>
        <w:rPr>
          <w:b/>
        </w:rPr>
      </w:pPr>
    </w:p>
    <w:p w14:paraId="24711616" w14:textId="77777777" w:rsidR="00D4341D" w:rsidRDefault="00D4341D" w:rsidP="00D4341D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44E7637" wp14:editId="311A01F6">
            <wp:extent cx="5219700" cy="143375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69038A" w14:textId="77777777" w:rsidR="00D4341D" w:rsidRDefault="00D4341D" w:rsidP="00D4341D">
      <w:pPr>
        <w:rPr>
          <w:b/>
        </w:rPr>
      </w:pPr>
    </w:p>
    <w:p w14:paraId="54B98BCA" w14:textId="77777777" w:rsidR="00D4341D" w:rsidRDefault="00D4341D" w:rsidP="00D4341D">
      <w:pPr>
        <w:rPr>
          <w:b/>
        </w:rPr>
      </w:pPr>
    </w:p>
    <w:p w14:paraId="6D34A93C" w14:textId="77777777" w:rsidR="00D4341D" w:rsidRDefault="00D4341D" w:rsidP="00D4341D">
      <w:pPr>
        <w:rPr>
          <w:b/>
        </w:rPr>
      </w:pPr>
    </w:p>
    <w:p w14:paraId="184D4F5F" w14:textId="77777777" w:rsidR="00D4341D" w:rsidRDefault="00D4341D" w:rsidP="00D4341D">
      <w:pPr>
        <w:rPr>
          <w:b/>
        </w:rPr>
      </w:pPr>
    </w:p>
    <w:p w14:paraId="68EAAAA1" w14:textId="77777777" w:rsidR="00D4341D" w:rsidRDefault="00D4341D" w:rsidP="00D4341D">
      <w:pPr>
        <w:rPr>
          <w:b/>
        </w:rPr>
      </w:pPr>
      <w:proofErr w:type="spellStart"/>
      <w:proofErr w:type="gramStart"/>
      <w:r>
        <w:rPr>
          <w:b/>
        </w:rPr>
        <w:t>Driverclass</w:t>
      </w:r>
      <w:proofErr w:type="spellEnd"/>
      <w:r>
        <w:rPr>
          <w:b/>
        </w:rPr>
        <w:t xml:space="preserve">  Example</w:t>
      </w:r>
      <w:proofErr w:type="gramEnd"/>
    </w:p>
    <w:p w14:paraId="0DA0C865" w14:textId="77777777" w:rsidR="00D4341D" w:rsidRDefault="00D4341D" w:rsidP="00D4341D">
      <w:pPr>
        <w:rPr>
          <w:b/>
        </w:rPr>
      </w:pPr>
    </w:p>
    <w:p w14:paraId="6C347F5D" w14:textId="77777777" w:rsidR="00D4341D" w:rsidRDefault="00D4341D" w:rsidP="00D4341D">
      <w:pPr>
        <w:rPr>
          <w:b/>
        </w:rPr>
      </w:pPr>
    </w:p>
    <w:p w14:paraId="3507073A" w14:textId="77777777" w:rsidR="00D4341D" w:rsidRDefault="00D4341D" w:rsidP="00D4341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File 1 </w:t>
      </w:r>
    </w:p>
    <w:p w14:paraId="69ACFA09" w14:textId="77777777" w:rsidR="00D4341D" w:rsidRDefault="00D4341D" w:rsidP="00D4341D">
      <w:pPr>
        <w:rPr>
          <w:b/>
        </w:rPr>
      </w:pPr>
      <w:r>
        <w:rPr>
          <w:b/>
        </w:rPr>
        <w:t xml:space="preserve">class </w:t>
      </w:r>
      <w:proofErr w:type="spellStart"/>
      <w:proofErr w:type="gramStart"/>
      <w:r>
        <w:rPr>
          <w:b/>
        </w:rPr>
        <w:t>Superclasss</w:t>
      </w:r>
      <w:proofErr w:type="spellEnd"/>
      <w:r>
        <w:rPr>
          <w:b/>
        </w:rPr>
        <w:t>{</w:t>
      </w:r>
      <w:proofErr w:type="gramEnd"/>
    </w:p>
    <w:p w14:paraId="2C010D6D" w14:textId="77777777" w:rsidR="00D4341D" w:rsidRDefault="00D4341D" w:rsidP="00D4341D">
      <w:pPr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Superclasss</w:t>
      </w:r>
      <w:proofErr w:type="spellEnd"/>
      <w:r>
        <w:rPr>
          <w:b/>
        </w:rPr>
        <w:t>(){</w:t>
      </w:r>
      <w:proofErr w:type="gramEnd"/>
    </w:p>
    <w:p w14:paraId="3F6CE67D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("super class constructor called"</w:t>
      </w:r>
      <w:proofErr w:type="gramStart"/>
      <w:r>
        <w:rPr>
          <w:b/>
        </w:rPr>
        <w:t>);</w:t>
      </w:r>
      <w:proofErr w:type="gramEnd"/>
    </w:p>
    <w:p w14:paraId="4FD325B9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725AFBA7" w14:textId="77777777" w:rsidR="00D4341D" w:rsidRDefault="00D4341D" w:rsidP="00D4341D">
      <w:pPr>
        <w:rPr>
          <w:b/>
        </w:rPr>
      </w:pPr>
      <w:r>
        <w:rPr>
          <w:b/>
        </w:rPr>
        <w:t xml:space="preserve">    void </w:t>
      </w:r>
      <w:proofErr w:type="spellStart"/>
      <w:proofErr w:type="gramStart"/>
      <w:r>
        <w:rPr>
          <w:b/>
        </w:rPr>
        <w:t>superMethod</w:t>
      </w:r>
      <w:proofErr w:type="spellEnd"/>
      <w:r>
        <w:rPr>
          <w:b/>
        </w:rPr>
        <w:t>(){</w:t>
      </w:r>
      <w:proofErr w:type="gramEnd"/>
    </w:p>
    <w:p w14:paraId="27752084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</w:t>
      </w:r>
      <w:proofErr w:type="spellStart"/>
      <w:r>
        <w:rPr>
          <w:b/>
        </w:rPr>
        <w:t>superMethod</w:t>
      </w:r>
      <w:proofErr w:type="spellEnd"/>
      <w:r>
        <w:rPr>
          <w:b/>
        </w:rPr>
        <w:t xml:space="preserve"> called"</w:t>
      </w:r>
      <w:proofErr w:type="gramStart"/>
      <w:r>
        <w:rPr>
          <w:b/>
        </w:rPr>
        <w:t>);</w:t>
      </w:r>
      <w:proofErr w:type="gramEnd"/>
    </w:p>
    <w:p w14:paraId="536D42B1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21A458DE" w14:textId="77777777" w:rsidR="00D4341D" w:rsidRDefault="00D4341D" w:rsidP="00D4341D">
      <w:pPr>
        <w:rPr>
          <w:b/>
        </w:rPr>
      </w:pPr>
      <w:r>
        <w:rPr>
          <w:b/>
        </w:rPr>
        <w:t>}</w:t>
      </w:r>
    </w:p>
    <w:p w14:paraId="38F20AF3" w14:textId="77777777" w:rsidR="00D4341D" w:rsidRDefault="00D4341D" w:rsidP="00D4341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89ADF00" w14:textId="77777777" w:rsidR="00D4341D" w:rsidRDefault="00D4341D" w:rsidP="00D4341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File 2</w:t>
      </w:r>
    </w:p>
    <w:p w14:paraId="2869CADC" w14:textId="77777777" w:rsidR="00D4341D" w:rsidRDefault="00D4341D" w:rsidP="00D4341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D9814D0" w14:textId="77777777" w:rsidR="00D4341D" w:rsidRDefault="00D4341D" w:rsidP="00D4341D">
      <w:pPr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Task112{</w:t>
      </w:r>
    </w:p>
    <w:p w14:paraId="4E6366EC" w14:textId="77777777" w:rsidR="00D4341D" w:rsidRDefault="00D4341D" w:rsidP="00D4341D">
      <w:pPr>
        <w:rPr>
          <w:b/>
        </w:rPr>
      </w:pPr>
      <w:r>
        <w:rPr>
          <w:b/>
        </w:rPr>
        <w:t xml:space="preserve">    public static void </w:t>
      </w:r>
      <w:proofErr w:type="gramStart"/>
      <w:r>
        <w:rPr>
          <w:b/>
        </w:rPr>
        <w:t>main(String[</w:t>
      </w:r>
      <w:proofErr w:type="gramEnd"/>
      <w:r>
        <w:rPr>
          <w:b/>
        </w:rPr>
        <w:t xml:space="preserve">] </w:t>
      </w:r>
      <w:proofErr w:type="spellStart"/>
      <w:proofErr w:type="gramStart"/>
      <w:r>
        <w:rPr>
          <w:b/>
        </w:rPr>
        <w:t>args</w:t>
      </w:r>
      <w:proofErr w:type="spellEnd"/>
      <w:r>
        <w:rPr>
          <w:b/>
        </w:rPr>
        <w:t>){</w:t>
      </w:r>
      <w:proofErr w:type="gramEnd"/>
    </w:p>
    <w:p w14:paraId="56705336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("Driver class called"</w:t>
      </w:r>
      <w:proofErr w:type="gramStart"/>
      <w:r>
        <w:rPr>
          <w:b/>
        </w:rPr>
        <w:t>);</w:t>
      </w:r>
      <w:proofErr w:type="gramEnd"/>
    </w:p>
    <w:p w14:paraId="2E35128A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Superclasss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sobj</w:t>
      </w:r>
      <w:proofErr w:type="spellEnd"/>
      <w:r>
        <w:rPr>
          <w:b/>
        </w:rPr>
        <w:t xml:space="preserve"> = new </w:t>
      </w:r>
      <w:proofErr w:type="spellStart"/>
      <w:proofErr w:type="gramStart"/>
      <w:r>
        <w:rPr>
          <w:b/>
        </w:rPr>
        <w:t>Superclasss</w:t>
      </w:r>
      <w:proofErr w:type="spellEnd"/>
      <w:r>
        <w:rPr>
          <w:b/>
        </w:rPr>
        <w:t>();</w:t>
      </w:r>
      <w:proofErr w:type="gramEnd"/>
    </w:p>
    <w:p w14:paraId="4514FC64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sobj.superMethod</w:t>
      </w:r>
      <w:proofErr w:type="spellEnd"/>
      <w:proofErr w:type="gramEnd"/>
      <w:r>
        <w:rPr>
          <w:b/>
        </w:rPr>
        <w:t>(</w:t>
      </w:r>
      <w:proofErr w:type="gramStart"/>
      <w:r>
        <w:rPr>
          <w:b/>
        </w:rPr>
        <w:t>);</w:t>
      </w:r>
      <w:proofErr w:type="gramEnd"/>
    </w:p>
    <w:p w14:paraId="51237460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("Driver class ended"</w:t>
      </w:r>
      <w:proofErr w:type="gramStart"/>
      <w:r>
        <w:rPr>
          <w:b/>
        </w:rPr>
        <w:t>);</w:t>
      </w:r>
      <w:proofErr w:type="gramEnd"/>
    </w:p>
    <w:p w14:paraId="58345DDE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6C01E310" w14:textId="77777777" w:rsidR="00D4341D" w:rsidRDefault="00D4341D" w:rsidP="00D4341D">
      <w:pPr>
        <w:rPr>
          <w:b/>
        </w:rPr>
      </w:pPr>
      <w:r>
        <w:rPr>
          <w:b/>
        </w:rPr>
        <w:t>}</w:t>
      </w:r>
    </w:p>
    <w:p w14:paraId="1F70DFB7" w14:textId="77777777" w:rsidR="00D4341D" w:rsidRDefault="00D4341D" w:rsidP="00D4341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DC9F602" wp14:editId="57EF9B0B">
            <wp:extent cx="4581525" cy="1290638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90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432F8B" w14:textId="77777777" w:rsidR="00D4341D" w:rsidRDefault="00D4341D" w:rsidP="00D4341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483CCF3" w14:textId="77777777" w:rsidR="00D4341D" w:rsidRDefault="00D4341D" w:rsidP="00D4341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F5A5DDE" w14:textId="77777777" w:rsidR="00D4341D" w:rsidRDefault="00D4341D" w:rsidP="00D4341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8CFF474" w14:textId="77777777" w:rsidR="00D4341D" w:rsidRDefault="00D4341D" w:rsidP="00D4341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HOME WORK</w:t>
      </w:r>
      <w:proofErr w:type="gramEnd"/>
      <w:r>
        <w:rPr>
          <w:b/>
          <w:sz w:val="26"/>
          <w:szCs w:val="26"/>
        </w:rPr>
        <w:t xml:space="preserve"> TASK </w:t>
      </w:r>
    </w:p>
    <w:p w14:paraId="4CE1C1B5" w14:textId="77777777" w:rsidR="00D4341D" w:rsidRDefault="00D4341D" w:rsidP="00D4341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BD1261B" w14:textId="77777777" w:rsidR="00D4341D" w:rsidRDefault="00D4341D" w:rsidP="00D4341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Task 21</w:t>
      </w:r>
    </w:p>
    <w:p w14:paraId="71AF9C1E" w14:textId="77777777" w:rsidR="00D4341D" w:rsidRDefault="00D4341D" w:rsidP="00D4341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9052195" w14:textId="77777777" w:rsidR="00D4341D" w:rsidRDefault="00D4341D" w:rsidP="00D4341D">
      <w:pPr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task021{</w:t>
      </w:r>
    </w:p>
    <w:p w14:paraId="54E6468A" w14:textId="77777777" w:rsidR="00D4341D" w:rsidRDefault="00D4341D" w:rsidP="00D4341D">
      <w:pPr>
        <w:rPr>
          <w:b/>
        </w:rPr>
      </w:pPr>
      <w:r>
        <w:rPr>
          <w:b/>
        </w:rPr>
        <w:t xml:space="preserve">    public static void </w:t>
      </w:r>
      <w:proofErr w:type="gramStart"/>
      <w:r>
        <w:rPr>
          <w:b/>
        </w:rPr>
        <w:t>main(String[</w:t>
      </w:r>
      <w:proofErr w:type="gramEnd"/>
      <w:r>
        <w:rPr>
          <w:b/>
        </w:rPr>
        <w:t xml:space="preserve">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</w:p>
    <w:p w14:paraId="212D0E40" w14:textId="77777777" w:rsidR="00D4341D" w:rsidRDefault="00D4341D" w:rsidP="00D4341D">
      <w:pPr>
        <w:rPr>
          <w:b/>
        </w:rPr>
      </w:pPr>
      <w:r>
        <w:rPr>
          <w:b/>
        </w:rPr>
        <w:t xml:space="preserve">    {</w:t>
      </w:r>
    </w:p>
    <w:p w14:paraId="5888793A" w14:textId="77777777" w:rsidR="00D4341D" w:rsidRDefault="00D4341D" w:rsidP="00D4341D">
      <w:pPr>
        <w:rPr>
          <w:b/>
        </w:rPr>
      </w:pPr>
    </w:p>
    <w:p w14:paraId="069F86F5" w14:textId="77777777" w:rsidR="00D4341D" w:rsidRDefault="00D4341D" w:rsidP="00D4341D">
      <w:pPr>
        <w:rPr>
          <w:b/>
        </w:rPr>
      </w:pPr>
      <w:r>
        <w:rPr>
          <w:b/>
        </w:rPr>
        <w:t xml:space="preserve">        // initializing array</w:t>
      </w:r>
    </w:p>
    <w:p w14:paraId="31091329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int[</w:t>
      </w:r>
      <w:proofErr w:type="gramEnd"/>
      <w:r>
        <w:rPr>
          <w:b/>
        </w:rPr>
        <w:t xml:space="preserve">] </w:t>
      </w:r>
      <w:proofErr w:type="spellStart"/>
      <w:r>
        <w:rPr>
          <w:b/>
        </w:rPr>
        <w:t>arr</w:t>
      </w:r>
      <w:proofErr w:type="spellEnd"/>
      <w:r>
        <w:rPr>
          <w:b/>
        </w:rPr>
        <w:t xml:space="preserve"> = </w:t>
      </w:r>
      <w:proofErr w:type="gramStart"/>
      <w:r>
        <w:rPr>
          <w:b/>
        </w:rPr>
        <w:t>{ 1</w:t>
      </w:r>
      <w:proofErr w:type="gramEnd"/>
      <w:r>
        <w:rPr>
          <w:b/>
        </w:rPr>
        <w:t xml:space="preserve">, 2, 3, 4, </w:t>
      </w:r>
      <w:proofErr w:type="gramStart"/>
      <w:r>
        <w:rPr>
          <w:b/>
        </w:rPr>
        <w:t>5 }</w:t>
      </w:r>
      <w:proofErr w:type="gramEnd"/>
      <w:r>
        <w:rPr>
          <w:b/>
        </w:rPr>
        <w:t>;</w:t>
      </w:r>
    </w:p>
    <w:p w14:paraId="4430E18A" w14:textId="77777777" w:rsidR="00D4341D" w:rsidRDefault="00D4341D" w:rsidP="00D4341D">
      <w:pPr>
        <w:rPr>
          <w:b/>
        </w:rPr>
      </w:pPr>
    </w:p>
    <w:p w14:paraId="22493637" w14:textId="77777777" w:rsidR="00D4341D" w:rsidRDefault="00D4341D" w:rsidP="00D4341D">
      <w:pPr>
        <w:rPr>
          <w:b/>
        </w:rPr>
      </w:pPr>
      <w:r>
        <w:rPr>
          <w:b/>
        </w:rPr>
        <w:t xml:space="preserve">        // size of array</w:t>
      </w:r>
    </w:p>
    <w:p w14:paraId="6DB18F9B" w14:textId="77777777" w:rsidR="00D4341D" w:rsidRDefault="00D4341D" w:rsidP="00D4341D">
      <w:pPr>
        <w:rPr>
          <w:b/>
        </w:rPr>
      </w:pPr>
      <w:r>
        <w:rPr>
          <w:b/>
        </w:rPr>
        <w:t xml:space="preserve">        int n = </w:t>
      </w:r>
      <w:proofErr w:type="spellStart"/>
      <w:proofErr w:type="gramStart"/>
      <w:r>
        <w:rPr>
          <w:b/>
        </w:rPr>
        <w:t>arr.length</w:t>
      </w:r>
      <w:proofErr w:type="spellEnd"/>
      <w:proofErr w:type="gramEnd"/>
      <w:r>
        <w:rPr>
          <w:b/>
        </w:rPr>
        <w:t>;</w:t>
      </w:r>
    </w:p>
    <w:p w14:paraId="4FDF0CEB" w14:textId="77777777" w:rsidR="00D4341D" w:rsidRDefault="00D4341D" w:rsidP="00D4341D">
      <w:pPr>
        <w:rPr>
          <w:b/>
        </w:rPr>
      </w:pPr>
    </w:p>
    <w:p w14:paraId="3AFF6485" w14:textId="77777777" w:rsidR="00D4341D" w:rsidRDefault="00D4341D" w:rsidP="00D4341D">
      <w:pPr>
        <w:rPr>
          <w:b/>
        </w:rPr>
      </w:pPr>
      <w:r>
        <w:rPr>
          <w:b/>
        </w:rPr>
        <w:t xml:space="preserve">        // traversing array</w:t>
      </w:r>
    </w:p>
    <w:p w14:paraId="72C0114A" w14:textId="77777777" w:rsidR="00D4341D" w:rsidRDefault="00D4341D" w:rsidP="00D4341D">
      <w:pPr>
        <w:rPr>
          <w:b/>
        </w:rPr>
      </w:pPr>
      <w:r>
        <w:rPr>
          <w:b/>
        </w:rPr>
        <w:t xml:space="preserve">        for (int i = 0; i &lt; n; i++)</w:t>
      </w:r>
    </w:p>
    <w:p w14:paraId="4D642EF4" w14:textId="77777777" w:rsidR="00D4341D" w:rsidRDefault="00D4341D" w:rsidP="00D4341D">
      <w:pPr>
        <w:rPr>
          <w:b/>
        </w:rPr>
      </w:pPr>
      <w:r>
        <w:rPr>
          <w:b/>
        </w:rPr>
        <w:t xml:space="preserve">           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</w:t>
      </w:r>
      <w:proofErr w:type="spellStart"/>
      <w:r>
        <w:rPr>
          <w:b/>
        </w:rPr>
        <w:t>arr</w:t>
      </w:r>
      <w:proofErr w:type="spellEnd"/>
      <w:r>
        <w:rPr>
          <w:b/>
        </w:rPr>
        <w:t>[i] + " "</w:t>
      </w:r>
      <w:proofErr w:type="gramStart"/>
      <w:r>
        <w:rPr>
          <w:b/>
        </w:rPr>
        <w:t>);</w:t>
      </w:r>
      <w:proofErr w:type="gramEnd"/>
    </w:p>
    <w:p w14:paraId="176A3636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60AE7AD9" w14:textId="77777777" w:rsidR="00D4341D" w:rsidRDefault="00D4341D" w:rsidP="00D4341D">
      <w:pPr>
        <w:rPr>
          <w:b/>
        </w:rPr>
      </w:pPr>
      <w:r>
        <w:rPr>
          <w:b/>
        </w:rPr>
        <w:t>}</w:t>
      </w:r>
    </w:p>
    <w:p w14:paraId="20ABD0BE" w14:textId="77777777" w:rsidR="00D4341D" w:rsidRDefault="00D4341D" w:rsidP="00D4341D">
      <w:pPr>
        <w:rPr>
          <w:b/>
        </w:rPr>
      </w:pPr>
    </w:p>
    <w:p w14:paraId="7A73D0CD" w14:textId="77777777" w:rsidR="00D4341D" w:rsidRDefault="00D4341D" w:rsidP="00D4341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noProof/>
        </w:rPr>
        <w:drawing>
          <wp:inline distT="114300" distB="114300" distL="114300" distR="114300" wp14:anchorId="1E1BD98D" wp14:editId="2D75C6EC">
            <wp:extent cx="4600575" cy="120015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1E4920" w14:textId="77777777" w:rsidR="00D4341D" w:rsidRDefault="00D4341D" w:rsidP="00D4341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CE825D1" w14:textId="77777777" w:rsidR="00D4341D" w:rsidRDefault="00D4341D" w:rsidP="00D4341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FFB0ED" w14:textId="77777777" w:rsidR="00D4341D" w:rsidRDefault="00D4341D" w:rsidP="00D4341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TASK 022</w:t>
      </w:r>
    </w:p>
    <w:p w14:paraId="6C331A15" w14:textId="77777777" w:rsidR="00D4341D" w:rsidRDefault="00D4341D" w:rsidP="00D4341D">
      <w:pPr>
        <w:rPr>
          <w:b/>
        </w:rPr>
      </w:pPr>
      <w:r>
        <w:rPr>
          <w:b/>
        </w:rPr>
        <w:t>public class task022 {</w:t>
      </w:r>
    </w:p>
    <w:p w14:paraId="7F7C9B5A" w14:textId="77777777" w:rsidR="00D4341D" w:rsidRDefault="00D4341D" w:rsidP="00D4341D">
      <w:pPr>
        <w:rPr>
          <w:b/>
        </w:rPr>
      </w:pPr>
      <w:r>
        <w:rPr>
          <w:b/>
        </w:rPr>
        <w:t xml:space="preserve">    public static void </w:t>
      </w:r>
      <w:proofErr w:type="gramStart"/>
      <w:r>
        <w:rPr>
          <w:b/>
        </w:rPr>
        <w:t>main(String[</w:t>
      </w:r>
      <w:proofErr w:type="gramEnd"/>
      <w:r>
        <w:rPr>
          <w:b/>
        </w:rPr>
        <w:t xml:space="preserve">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</w:p>
    <w:p w14:paraId="6A60BD82" w14:textId="77777777" w:rsidR="00D4341D" w:rsidRDefault="00D4341D" w:rsidP="00D4341D">
      <w:pPr>
        <w:rPr>
          <w:b/>
        </w:rPr>
      </w:pPr>
      <w:r>
        <w:rPr>
          <w:b/>
        </w:rPr>
        <w:t xml:space="preserve">    {</w:t>
      </w:r>
    </w:p>
    <w:p w14:paraId="1C532122" w14:textId="77777777" w:rsidR="00D4341D" w:rsidRDefault="00D4341D" w:rsidP="00D4341D">
      <w:pPr>
        <w:rPr>
          <w:b/>
        </w:rPr>
      </w:pPr>
      <w:r>
        <w:rPr>
          <w:b/>
        </w:rPr>
        <w:t xml:space="preserve">        // declares an Array of integers.</w:t>
      </w:r>
    </w:p>
    <w:p w14:paraId="3C2AE753" w14:textId="77777777" w:rsidR="00D4341D" w:rsidRDefault="00D4341D" w:rsidP="00D4341D">
      <w:pPr>
        <w:rPr>
          <w:b/>
        </w:rPr>
      </w:pPr>
      <w:r>
        <w:rPr>
          <w:b/>
        </w:rPr>
        <w:lastRenderedPageBreak/>
        <w:t xml:space="preserve">        </w:t>
      </w:r>
      <w:proofErr w:type="gramStart"/>
      <w:r>
        <w:rPr>
          <w:b/>
        </w:rPr>
        <w:t>int[</w:t>
      </w:r>
      <w:proofErr w:type="gramEnd"/>
      <w:r>
        <w:rPr>
          <w:b/>
        </w:rPr>
        <w:t xml:space="preserve">] </w:t>
      </w:r>
      <w:proofErr w:type="spellStart"/>
      <w:proofErr w:type="gramStart"/>
      <w:r>
        <w:rPr>
          <w:b/>
        </w:rPr>
        <w:t>arr</w:t>
      </w:r>
      <w:proofErr w:type="spellEnd"/>
      <w:r>
        <w:rPr>
          <w:b/>
        </w:rPr>
        <w:t>;</w:t>
      </w:r>
      <w:proofErr w:type="gramEnd"/>
    </w:p>
    <w:p w14:paraId="54F92A0D" w14:textId="77777777" w:rsidR="00D4341D" w:rsidRDefault="00D4341D" w:rsidP="00D4341D">
      <w:pPr>
        <w:rPr>
          <w:b/>
        </w:rPr>
      </w:pPr>
    </w:p>
    <w:p w14:paraId="75CF18D3" w14:textId="77777777" w:rsidR="00D4341D" w:rsidRDefault="00D4341D" w:rsidP="00D4341D">
      <w:pPr>
        <w:rPr>
          <w:b/>
        </w:rPr>
      </w:pPr>
      <w:r>
        <w:rPr>
          <w:b/>
        </w:rPr>
        <w:t xml:space="preserve">        // allocating memory for 5 integers.</w:t>
      </w:r>
    </w:p>
    <w:p w14:paraId="24F84A45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arr</w:t>
      </w:r>
      <w:proofErr w:type="spellEnd"/>
      <w:r>
        <w:rPr>
          <w:b/>
        </w:rPr>
        <w:t xml:space="preserve"> = new </w:t>
      </w:r>
      <w:proofErr w:type="gramStart"/>
      <w:r>
        <w:rPr>
          <w:b/>
        </w:rPr>
        <w:t>int[</w:t>
      </w:r>
      <w:proofErr w:type="gramEnd"/>
      <w:r>
        <w:rPr>
          <w:b/>
        </w:rPr>
        <w:t>5</w:t>
      </w:r>
      <w:proofErr w:type="gramStart"/>
      <w:r>
        <w:rPr>
          <w:b/>
        </w:rPr>
        <w:t>];</w:t>
      </w:r>
      <w:proofErr w:type="gramEnd"/>
    </w:p>
    <w:p w14:paraId="6445F708" w14:textId="77777777" w:rsidR="00D4341D" w:rsidRDefault="00D4341D" w:rsidP="00D4341D">
      <w:pPr>
        <w:rPr>
          <w:b/>
        </w:rPr>
      </w:pPr>
    </w:p>
    <w:p w14:paraId="6B22D00F" w14:textId="77777777" w:rsidR="00D4341D" w:rsidRDefault="00D4341D" w:rsidP="00D4341D">
      <w:pPr>
        <w:rPr>
          <w:b/>
        </w:rPr>
      </w:pPr>
      <w:r>
        <w:rPr>
          <w:b/>
        </w:rPr>
        <w:t xml:space="preserve">        // initialize the elements of the array</w:t>
      </w:r>
    </w:p>
    <w:p w14:paraId="3194CDB4" w14:textId="77777777" w:rsidR="00D4341D" w:rsidRDefault="00D4341D" w:rsidP="00D4341D">
      <w:pPr>
        <w:rPr>
          <w:b/>
        </w:rPr>
      </w:pPr>
      <w:r>
        <w:rPr>
          <w:b/>
        </w:rPr>
        <w:t xml:space="preserve">        // first to last(fifth) element</w:t>
      </w:r>
    </w:p>
    <w:p w14:paraId="34A44EC7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arr</w:t>
      </w:r>
      <w:proofErr w:type="spellEnd"/>
      <w:r>
        <w:rPr>
          <w:b/>
        </w:rPr>
        <w:t>[</w:t>
      </w:r>
      <w:proofErr w:type="gramEnd"/>
      <w:r>
        <w:rPr>
          <w:b/>
        </w:rPr>
        <w:t xml:space="preserve">0] = </w:t>
      </w:r>
      <w:proofErr w:type="gramStart"/>
      <w:r>
        <w:rPr>
          <w:b/>
        </w:rPr>
        <w:t>10;</w:t>
      </w:r>
      <w:proofErr w:type="gramEnd"/>
    </w:p>
    <w:p w14:paraId="1E6F00B6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arr</w:t>
      </w:r>
      <w:proofErr w:type="spellEnd"/>
      <w:r>
        <w:rPr>
          <w:b/>
        </w:rPr>
        <w:t>[</w:t>
      </w:r>
      <w:proofErr w:type="gramEnd"/>
      <w:r>
        <w:rPr>
          <w:b/>
        </w:rPr>
        <w:t xml:space="preserve">1] = </w:t>
      </w:r>
      <w:proofErr w:type="gramStart"/>
      <w:r>
        <w:rPr>
          <w:b/>
        </w:rPr>
        <w:t>20;</w:t>
      </w:r>
      <w:proofErr w:type="gramEnd"/>
    </w:p>
    <w:p w14:paraId="237B067C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arr</w:t>
      </w:r>
      <w:proofErr w:type="spellEnd"/>
      <w:r>
        <w:rPr>
          <w:b/>
        </w:rPr>
        <w:t>[</w:t>
      </w:r>
      <w:proofErr w:type="gramEnd"/>
      <w:r>
        <w:rPr>
          <w:b/>
        </w:rPr>
        <w:t xml:space="preserve">2] = </w:t>
      </w:r>
      <w:proofErr w:type="gramStart"/>
      <w:r>
        <w:rPr>
          <w:b/>
        </w:rPr>
        <w:t>30;</w:t>
      </w:r>
      <w:proofErr w:type="gramEnd"/>
    </w:p>
    <w:p w14:paraId="41B477A6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arr</w:t>
      </w:r>
      <w:proofErr w:type="spellEnd"/>
      <w:r>
        <w:rPr>
          <w:b/>
        </w:rPr>
        <w:t>[</w:t>
      </w:r>
      <w:proofErr w:type="gramEnd"/>
      <w:r>
        <w:rPr>
          <w:b/>
        </w:rPr>
        <w:t xml:space="preserve">3] = </w:t>
      </w:r>
      <w:proofErr w:type="gramStart"/>
      <w:r>
        <w:rPr>
          <w:b/>
        </w:rPr>
        <w:t>40;</w:t>
      </w:r>
      <w:proofErr w:type="gramEnd"/>
    </w:p>
    <w:p w14:paraId="435EE269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arr</w:t>
      </w:r>
      <w:proofErr w:type="spellEnd"/>
      <w:r>
        <w:rPr>
          <w:b/>
        </w:rPr>
        <w:t>[</w:t>
      </w:r>
      <w:proofErr w:type="gramEnd"/>
      <w:r>
        <w:rPr>
          <w:b/>
        </w:rPr>
        <w:t xml:space="preserve">4] = </w:t>
      </w:r>
      <w:proofErr w:type="gramStart"/>
      <w:r>
        <w:rPr>
          <w:b/>
        </w:rPr>
        <w:t>50;</w:t>
      </w:r>
      <w:proofErr w:type="gramEnd"/>
    </w:p>
    <w:p w14:paraId="2A20BE72" w14:textId="77777777" w:rsidR="00D4341D" w:rsidRDefault="00D4341D" w:rsidP="00D4341D">
      <w:pPr>
        <w:rPr>
          <w:b/>
        </w:rPr>
      </w:pPr>
    </w:p>
    <w:p w14:paraId="4536EF42" w14:textId="77777777" w:rsidR="00D4341D" w:rsidRDefault="00D4341D" w:rsidP="00D4341D">
      <w:pPr>
        <w:rPr>
          <w:b/>
        </w:rPr>
      </w:pPr>
      <w:r>
        <w:rPr>
          <w:b/>
        </w:rPr>
        <w:t xml:space="preserve">        // accessing the elements of the specified array</w:t>
      </w:r>
    </w:p>
    <w:p w14:paraId="67859AA1" w14:textId="77777777" w:rsidR="00D4341D" w:rsidRDefault="00D4341D" w:rsidP="00D4341D">
      <w:pPr>
        <w:rPr>
          <w:b/>
        </w:rPr>
      </w:pPr>
      <w:r>
        <w:rPr>
          <w:b/>
        </w:rPr>
        <w:t xml:space="preserve">        for (int i = 0; i &lt; </w:t>
      </w:r>
      <w:proofErr w:type="spellStart"/>
      <w:proofErr w:type="gramStart"/>
      <w:r>
        <w:rPr>
          <w:b/>
        </w:rPr>
        <w:t>arr.length</w:t>
      </w:r>
      <w:proofErr w:type="spellEnd"/>
      <w:proofErr w:type="gramEnd"/>
      <w:r>
        <w:rPr>
          <w:b/>
        </w:rPr>
        <w:t>; i++)</w:t>
      </w:r>
    </w:p>
    <w:p w14:paraId="0B8A02A9" w14:textId="77777777" w:rsidR="00D4341D" w:rsidRDefault="00D4341D" w:rsidP="00D4341D">
      <w:pPr>
        <w:rPr>
          <w:b/>
        </w:rPr>
      </w:pPr>
      <w:r>
        <w:rPr>
          <w:b/>
        </w:rPr>
        <w:t xml:space="preserve">    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("Element at index "</w:t>
      </w:r>
    </w:p>
    <w:p w14:paraId="4894BDA6" w14:textId="77777777" w:rsidR="00D4341D" w:rsidRDefault="00D4341D" w:rsidP="00D4341D">
      <w:pPr>
        <w:rPr>
          <w:b/>
        </w:rPr>
      </w:pPr>
      <w:r>
        <w:rPr>
          <w:b/>
        </w:rPr>
        <w:t xml:space="preserve">                    + i + </w:t>
      </w:r>
      <w:proofErr w:type="gramStart"/>
      <w:r>
        <w:rPr>
          <w:b/>
        </w:rPr>
        <w:t>" :</w:t>
      </w:r>
      <w:proofErr w:type="gramEnd"/>
      <w:r>
        <w:rPr>
          <w:b/>
        </w:rPr>
        <w:t xml:space="preserve"> " + </w:t>
      </w:r>
      <w:proofErr w:type="spellStart"/>
      <w:r>
        <w:rPr>
          <w:b/>
        </w:rPr>
        <w:t>arr</w:t>
      </w:r>
      <w:proofErr w:type="spellEnd"/>
      <w:r>
        <w:rPr>
          <w:b/>
        </w:rPr>
        <w:t>[i]</w:t>
      </w:r>
      <w:proofErr w:type="gramStart"/>
      <w:r>
        <w:rPr>
          <w:b/>
        </w:rPr>
        <w:t>);</w:t>
      </w:r>
      <w:proofErr w:type="gramEnd"/>
    </w:p>
    <w:p w14:paraId="0D3C623F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6091D5AA" w14:textId="77777777" w:rsidR="00D4341D" w:rsidRDefault="00D4341D" w:rsidP="00D4341D">
      <w:pPr>
        <w:rPr>
          <w:b/>
        </w:rPr>
      </w:pPr>
    </w:p>
    <w:p w14:paraId="55BEBF3C" w14:textId="77777777" w:rsidR="00D4341D" w:rsidRDefault="00D4341D" w:rsidP="00D4341D">
      <w:pPr>
        <w:rPr>
          <w:b/>
        </w:rPr>
      </w:pPr>
      <w:r>
        <w:rPr>
          <w:b/>
        </w:rPr>
        <w:t>}</w:t>
      </w:r>
    </w:p>
    <w:p w14:paraId="11BB50E5" w14:textId="77777777" w:rsidR="00D4341D" w:rsidRDefault="00D4341D" w:rsidP="00D4341D">
      <w:pPr>
        <w:rPr>
          <w:b/>
        </w:rPr>
      </w:pPr>
    </w:p>
    <w:p w14:paraId="5A1B0A7A" w14:textId="77777777" w:rsidR="00D4341D" w:rsidRDefault="00D4341D" w:rsidP="00D4341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noProof/>
        </w:rPr>
        <w:drawing>
          <wp:inline distT="114300" distB="114300" distL="114300" distR="114300" wp14:anchorId="1A5D1744" wp14:editId="005242C8">
            <wp:extent cx="4781550" cy="2011724"/>
            <wp:effectExtent l="0" t="0" r="0" b="0"/>
            <wp:docPr id="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11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6DC761" w14:textId="77777777" w:rsidR="00D4341D" w:rsidRDefault="00D4341D" w:rsidP="00D4341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086C501" w14:textId="77777777" w:rsidR="00D4341D" w:rsidRDefault="00D4341D" w:rsidP="00D4341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Task023</w:t>
      </w:r>
    </w:p>
    <w:p w14:paraId="0D409F5E" w14:textId="77777777" w:rsidR="00D4341D" w:rsidRDefault="00D4341D" w:rsidP="00D4341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32E9120" w14:textId="77777777" w:rsidR="00D4341D" w:rsidRDefault="00D4341D" w:rsidP="00D4341D">
      <w:pPr>
        <w:rPr>
          <w:b/>
        </w:rPr>
      </w:pPr>
      <w:r>
        <w:rPr>
          <w:b/>
        </w:rPr>
        <w:t>class Student {</w:t>
      </w:r>
    </w:p>
    <w:p w14:paraId="2C82200A" w14:textId="77777777" w:rsidR="00D4341D" w:rsidRDefault="00D4341D" w:rsidP="00D4341D">
      <w:pPr>
        <w:rPr>
          <w:b/>
        </w:rPr>
      </w:pPr>
      <w:r>
        <w:rPr>
          <w:b/>
        </w:rPr>
        <w:t xml:space="preserve">    public int </w:t>
      </w:r>
      <w:proofErr w:type="spellStart"/>
      <w:r>
        <w:rPr>
          <w:b/>
        </w:rPr>
        <w:t>roll_</w:t>
      </w:r>
      <w:proofErr w:type="gramStart"/>
      <w:r>
        <w:rPr>
          <w:b/>
        </w:rPr>
        <w:t>no</w:t>
      </w:r>
      <w:proofErr w:type="spellEnd"/>
      <w:r>
        <w:rPr>
          <w:b/>
        </w:rPr>
        <w:t>;</w:t>
      </w:r>
      <w:proofErr w:type="gramEnd"/>
    </w:p>
    <w:p w14:paraId="1713E7F2" w14:textId="77777777" w:rsidR="00D4341D" w:rsidRDefault="00D4341D" w:rsidP="00D4341D">
      <w:pPr>
        <w:rPr>
          <w:b/>
        </w:rPr>
      </w:pPr>
      <w:r>
        <w:rPr>
          <w:b/>
        </w:rPr>
        <w:t xml:space="preserve">    public String </w:t>
      </w:r>
      <w:proofErr w:type="gramStart"/>
      <w:r>
        <w:rPr>
          <w:b/>
        </w:rPr>
        <w:t>name;</w:t>
      </w:r>
      <w:proofErr w:type="gramEnd"/>
    </w:p>
    <w:p w14:paraId="71B5DDE4" w14:textId="77777777" w:rsidR="00D4341D" w:rsidRDefault="00D4341D" w:rsidP="00D4341D">
      <w:pPr>
        <w:rPr>
          <w:b/>
        </w:rPr>
      </w:pPr>
    </w:p>
    <w:p w14:paraId="690E6FC2" w14:textId="77777777" w:rsidR="00D4341D" w:rsidRDefault="00D4341D" w:rsidP="00D4341D">
      <w:pPr>
        <w:rPr>
          <w:b/>
        </w:rPr>
      </w:pPr>
      <w:r>
        <w:rPr>
          <w:b/>
        </w:rPr>
        <w:t xml:space="preserve">    // Parameterized constructor</w:t>
      </w:r>
    </w:p>
    <w:p w14:paraId="69E25019" w14:textId="77777777" w:rsidR="00D4341D" w:rsidRDefault="00D4341D" w:rsidP="00D4341D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Student(</w:t>
      </w:r>
      <w:proofErr w:type="gramEnd"/>
      <w:r>
        <w:rPr>
          <w:b/>
        </w:rPr>
        <w:t xml:space="preserve">int </w:t>
      </w:r>
      <w:proofErr w:type="spellStart"/>
      <w:r>
        <w:rPr>
          <w:b/>
        </w:rPr>
        <w:t>roll_no</w:t>
      </w:r>
      <w:proofErr w:type="spellEnd"/>
      <w:r>
        <w:rPr>
          <w:b/>
        </w:rPr>
        <w:t xml:space="preserve">, String </w:t>
      </w:r>
      <w:proofErr w:type="gramStart"/>
      <w:r>
        <w:rPr>
          <w:b/>
        </w:rPr>
        <w:t>name) {</w:t>
      </w:r>
      <w:proofErr w:type="gramEnd"/>
    </w:p>
    <w:p w14:paraId="2A27BB21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this.roll</w:t>
      </w:r>
      <w:proofErr w:type="gramEnd"/>
      <w:r>
        <w:rPr>
          <w:b/>
        </w:rPr>
        <w:t>_no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roll_</w:t>
      </w:r>
      <w:proofErr w:type="gramStart"/>
      <w:r>
        <w:rPr>
          <w:b/>
        </w:rPr>
        <w:t>no</w:t>
      </w:r>
      <w:proofErr w:type="spellEnd"/>
      <w:r>
        <w:rPr>
          <w:b/>
        </w:rPr>
        <w:t>;</w:t>
      </w:r>
      <w:proofErr w:type="gramEnd"/>
    </w:p>
    <w:p w14:paraId="5142B7FB" w14:textId="77777777" w:rsidR="00D4341D" w:rsidRDefault="00D4341D" w:rsidP="00D4341D">
      <w:pPr>
        <w:rPr>
          <w:b/>
        </w:rPr>
      </w:pPr>
      <w:r>
        <w:rPr>
          <w:b/>
        </w:rPr>
        <w:t xml:space="preserve">        this.name = </w:t>
      </w:r>
      <w:proofErr w:type="gramStart"/>
      <w:r>
        <w:rPr>
          <w:b/>
        </w:rPr>
        <w:t>name;</w:t>
      </w:r>
      <w:proofErr w:type="gramEnd"/>
    </w:p>
    <w:p w14:paraId="0798ED9B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10E0097C" w14:textId="77777777" w:rsidR="00D4341D" w:rsidRDefault="00D4341D" w:rsidP="00D4341D">
      <w:pPr>
        <w:rPr>
          <w:b/>
        </w:rPr>
      </w:pPr>
    </w:p>
    <w:p w14:paraId="7DD89A08" w14:textId="77777777" w:rsidR="00D4341D" w:rsidRDefault="00D4341D" w:rsidP="00D4341D">
      <w:pPr>
        <w:rPr>
          <w:b/>
        </w:rPr>
      </w:pPr>
      <w:r>
        <w:rPr>
          <w:b/>
        </w:rPr>
        <w:t xml:space="preserve">    // Optional: Define default constructor if needed</w:t>
      </w:r>
    </w:p>
    <w:p w14:paraId="799A29C0" w14:textId="77777777" w:rsidR="00D4341D" w:rsidRDefault="00D4341D" w:rsidP="00D4341D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Student(</w:t>
      </w:r>
      <w:proofErr w:type="gramEnd"/>
      <w:r>
        <w:rPr>
          <w:b/>
        </w:rPr>
        <w:t>) {</w:t>
      </w:r>
    </w:p>
    <w:p w14:paraId="2A40ACE7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this.roll</w:t>
      </w:r>
      <w:proofErr w:type="gramEnd"/>
      <w:r>
        <w:rPr>
          <w:b/>
        </w:rPr>
        <w:t>_no</w:t>
      </w:r>
      <w:proofErr w:type="spellEnd"/>
      <w:r>
        <w:rPr>
          <w:b/>
        </w:rPr>
        <w:t xml:space="preserve"> = </w:t>
      </w:r>
      <w:proofErr w:type="gramStart"/>
      <w:r>
        <w:rPr>
          <w:b/>
        </w:rPr>
        <w:t>0;</w:t>
      </w:r>
      <w:proofErr w:type="gramEnd"/>
    </w:p>
    <w:p w14:paraId="0E35E107" w14:textId="77777777" w:rsidR="00D4341D" w:rsidRDefault="00D4341D" w:rsidP="00D4341D">
      <w:pPr>
        <w:rPr>
          <w:b/>
        </w:rPr>
      </w:pPr>
      <w:r>
        <w:rPr>
          <w:b/>
        </w:rPr>
        <w:t xml:space="preserve">        this.name = "unknown</w:t>
      </w:r>
      <w:proofErr w:type="gramStart"/>
      <w:r>
        <w:rPr>
          <w:b/>
        </w:rPr>
        <w:t>";</w:t>
      </w:r>
      <w:proofErr w:type="gramEnd"/>
    </w:p>
    <w:p w14:paraId="44068B7B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4A21C187" w14:textId="77777777" w:rsidR="00D4341D" w:rsidRDefault="00D4341D" w:rsidP="00D4341D">
      <w:pPr>
        <w:rPr>
          <w:b/>
        </w:rPr>
      </w:pPr>
      <w:r>
        <w:rPr>
          <w:b/>
        </w:rPr>
        <w:t>}</w:t>
      </w:r>
    </w:p>
    <w:p w14:paraId="0C0A3BB3" w14:textId="77777777" w:rsidR="00D4341D" w:rsidRDefault="00D4341D" w:rsidP="00D4341D">
      <w:pPr>
        <w:rPr>
          <w:b/>
        </w:rPr>
      </w:pPr>
    </w:p>
    <w:p w14:paraId="7FA10BD4" w14:textId="77777777" w:rsidR="00D4341D" w:rsidRDefault="00D4341D" w:rsidP="00D4341D">
      <w:pPr>
        <w:rPr>
          <w:b/>
        </w:rPr>
      </w:pPr>
      <w:r>
        <w:rPr>
          <w:b/>
        </w:rPr>
        <w:t>public class Main {</w:t>
      </w:r>
    </w:p>
    <w:p w14:paraId="604FC0FF" w14:textId="77777777" w:rsidR="00D4341D" w:rsidRDefault="00D4341D" w:rsidP="00D4341D">
      <w:pPr>
        <w:rPr>
          <w:b/>
        </w:rPr>
      </w:pPr>
      <w:r>
        <w:rPr>
          <w:b/>
        </w:rPr>
        <w:t xml:space="preserve">    public static void </w:t>
      </w:r>
      <w:proofErr w:type="gramStart"/>
      <w:r>
        <w:rPr>
          <w:b/>
        </w:rPr>
        <w:t>main(String[</w:t>
      </w:r>
      <w:proofErr w:type="gramEnd"/>
      <w:r>
        <w:rPr>
          <w:b/>
        </w:rPr>
        <w:t xml:space="preserve">] </w:t>
      </w:r>
      <w:proofErr w:type="spellStart"/>
      <w:proofErr w:type="gramStart"/>
      <w:r>
        <w:rPr>
          <w:b/>
        </w:rPr>
        <w:t>args</w:t>
      </w:r>
      <w:proofErr w:type="spellEnd"/>
      <w:r>
        <w:rPr>
          <w:b/>
        </w:rPr>
        <w:t>) {</w:t>
      </w:r>
      <w:proofErr w:type="gramEnd"/>
    </w:p>
    <w:p w14:paraId="6EABCF93" w14:textId="77777777" w:rsidR="00D4341D" w:rsidRDefault="00D4341D" w:rsidP="00D4341D">
      <w:pPr>
        <w:rPr>
          <w:b/>
        </w:rPr>
      </w:pPr>
    </w:p>
    <w:p w14:paraId="50472B8B" w14:textId="77777777" w:rsidR="00D4341D" w:rsidRDefault="00D4341D" w:rsidP="00D4341D">
      <w:pPr>
        <w:rPr>
          <w:b/>
        </w:rPr>
      </w:pPr>
      <w:r>
        <w:rPr>
          <w:b/>
        </w:rPr>
        <w:t xml:space="preserve">        // Optional: Create some Student objects</w:t>
      </w:r>
    </w:p>
    <w:p w14:paraId="555E5820" w14:textId="77777777" w:rsidR="00D4341D" w:rsidRDefault="00D4341D" w:rsidP="00D4341D">
      <w:pPr>
        <w:rPr>
          <w:b/>
        </w:rPr>
      </w:pPr>
      <w:r>
        <w:rPr>
          <w:b/>
        </w:rPr>
        <w:t xml:space="preserve">        Student sobj1 = new </w:t>
      </w:r>
      <w:proofErr w:type="gramStart"/>
      <w:r>
        <w:rPr>
          <w:b/>
        </w:rPr>
        <w:t>Student();</w:t>
      </w:r>
      <w:proofErr w:type="gramEnd"/>
    </w:p>
    <w:p w14:paraId="1F679B4B" w14:textId="77777777" w:rsidR="00D4341D" w:rsidRDefault="00D4341D" w:rsidP="00D4341D">
      <w:pPr>
        <w:rPr>
          <w:b/>
        </w:rPr>
      </w:pPr>
      <w:r>
        <w:rPr>
          <w:b/>
        </w:rPr>
        <w:t xml:space="preserve">        Student sobj2 = new </w:t>
      </w:r>
      <w:proofErr w:type="gramStart"/>
      <w:r>
        <w:rPr>
          <w:b/>
        </w:rPr>
        <w:t>Student();</w:t>
      </w:r>
      <w:proofErr w:type="gramEnd"/>
    </w:p>
    <w:p w14:paraId="64BD53A7" w14:textId="77777777" w:rsidR="00D4341D" w:rsidRDefault="00D4341D" w:rsidP="00D4341D">
      <w:pPr>
        <w:rPr>
          <w:b/>
        </w:rPr>
      </w:pPr>
      <w:r>
        <w:rPr>
          <w:b/>
        </w:rPr>
        <w:t xml:space="preserve">        Student sobj3 = new </w:t>
      </w:r>
      <w:proofErr w:type="gramStart"/>
      <w:r>
        <w:rPr>
          <w:b/>
        </w:rPr>
        <w:t>Student();</w:t>
      </w:r>
      <w:proofErr w:type="gramEnd"/>
    </w:p>
    <w:p w14:paraId="4E3F0B7A" w14:textId="77777777" w:rsidR="00D4341D" w:rsidRDefault="00D4341D" w:rsidP="00D4341D">
      <w:pPr>
        <w:rPr>
          <w:b/>
        </w:rPr>
      </w:pPr>
    </w:p>
    <w:p w14:paraId="63A8310B" w14:textId="77777777" w:rsidR="00D4341D" w:rsidRDefault="00D4341D" w:rsidP="00D4341D">
      <w:pPr>
        <w:rPr>
          <w:b/>
        </w:rPr>
      </w:pPr>
      <w:r>
        <w:rPr>
          <w:b/>
        </w:rPr>
        <w:t xml:space="preserve">        // Declare and allocate memory for 5 Student objects</w:t>
      </w:r>
    </w:p>
    <w:p w14:paraId="466E5826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Student[</w:t>
      </w:r>
      <w:proofErr w:type="gramEnd"/>
      <w:r>
        <w:rPr>
          <w:b/>
        </w:rPr>
        <w:t xml:space="preserve">] </w:t>
      </w:r>
      <w:proofErr w:type="spellStart"/>
      <w:r>
        <w:rPr>
          <w:b/>
        </w:rPr>
        <w:t>arr</w:t>
      </w:r>
      <w:proofErr w:type="spellEnd"/>
      <w:r>
        <w:rPr>
          <w:b/>
        </w:rPr>
        <w:t xml:space="preserve"> = new </w:t>
      </w:r>
      <w:proofErr w:type="gramStart"/>
      <w:r>
        <w:rPr>
          <w:b/>
        </w:rPr>
        <w:t>Student[</w:t>
      </w:r>
      <w:proofErr w:type="gramEnd"/>
      <w:r>
        <w:rPr>
          <w:b/>
        </w:rPr>
        <w:t>5</w:t>
      </w:r>
      <w:proofErr w:type="gramStart"/>
      <w:r>
        <w:rPr>
          <w:b/>
        </w:rPr>
        <w:t>];</w:t>
      </w:r>
      <w:proofErr w:type="gramEnd"/>
    </w:p>
    <w:p w14:paraId="12388BE4" w14:textId="77777777" w:rsidR="00D4341D" w:rsidRDefault="00D4341D" w:rsidP="00D4341D">
      <w:pPr>
        <w:rPr>
          <w:b/>
        </w:rPr>
      </w:pPr>
    </w:p>
    <w:p w14:paraId="1E5B5464" w14:textId="77777777" w:rsidR="00D4341D" w:rsidRDefault="00D4341D" w:rsidP="00D4341D">
      <w:pPr>
        <w:rPr>
          <w:b/>
        </w:rPr>
      </w:pPr>
      <w:r>
        <w:rPr>
          <w:b/>
        </w:rPr>
        <w:t xml:space="preserve">        // Initialize each element with values</w:t>
      </w:r>
    </w:p>
    <w:p w14:paraId="30C13A66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arr</w:t>
      </w:r>
      <w:proofErr w:type="spellEnd"/>
      <w:r>
        <w:rPr>
          <w:b/>
        </w:rPr>
        <w:t>[</w:t>
      </w:r>
      <w:proofErr w:type="gramEnd"/>
      <w:r>
        <w:rPr>
          <w:b/>
        </w:rPr>
        <w:t xml:space="preserve">0] = new </w:t>
      </w:r>
      <w:proofErr w:type="gramStart"/>
      <w:r>
        <w:rPr>
          <w:b/>
        </w:rPr>
        <w:t>Student(</w:t>
      </w:r>
      <w:proofErr w:type="gramEnd"/>
      <w:r>
        <w:rPr>
          <w:b/>
        </w:rPr>
        <w:t>1, "</w:t>
      </w:r>
      <w:proofErr w:type="spellStart"/>
      <w:r>
        <w:rPr>
          <w:b/>
        </w:rPr>
        <w:t>aman</w:t>
      </w:r>
      <w:proofErr w:type="spellEnd"/>
      <w:r>
        <w:rPr>
          <w:b/>
        </w:rPr>
        <w:t>"</w:t>
      </w:r>
      <w:proofErr w:type="gramStart"/>
      <w:r>
        <w:rPr>
          <w:b/>
        </w:rPr>
        <w:t>);</w:t>
      </w:r>
      <w:proofErr w:type="gramEnd"/>
    </w:p>
    <w:p w14:paraId="7FEA2C20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arr</w:t>
      </w:r>
      <w:proofErr w:type="spellEnd"/>
      <w:r>
        <w:rPr>
          <w:b/>
        </w:rPr>
        <w:t>[</w:t>
      </w:r>
      <w:proofErr w:type="gramEnd"/>
      <w:r>
        <w:rPr>
          <w:b/>
        </w:rPr>
        <w:t xml:space="preserve">1] = new </w:t>
      </w:r>
      <w:proofErr w:type="gramStart"/>
      <w:r>
        <w:rPr>
          <w:b/>
        </w:rPr>
        <w:t>Student(</w:t>
      </w:r>
      <w:proofErr w:type="gramEnd"/>
      <w:r>
        <w:rPr>
          <w:b/>
        </w:rPr>
        <w:t>2, "</w:t>
      </w:r>
      <w:proofErr w:type="spellStart"/>
      <w:r>
        <w:rPr>
          <w:b/>
        </w:rPr>
        <w:t>vaibhav</w:t>
      </w:r>
      <w:proofErr w:type="spellEnd"/>
      <w:r>
        <w:rPr>
          <w:b/>
        </w:rPr>
        <w:t>"</w:t>
      </w:r>
      <w:proofErr w:type="gramStart"/>
      <w:r>
        <w:rPr>
          <w:b/>
        </w:rPr>
        <w:t>);</w:t>
      </w:r>
      <w:proofErr w:type="gramEnd"/>
    </w:p>
    <w:p w14:paraId="55ABB5FE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arr</w:t>
      </w:r>
      <w:proofErr w:type="spellEnd"/>
      <w:r>
        <w:rPr>
          <w:b/>
        </w:rPr>
        <w:t>[</w:t>
      </w:r>
      <w:proofErr w:type="gramEnd"/>
      <w:r>
        <w:rPr>
          <w:b/>
        </w:rPr>
        <w:t xml:space="preserve">2] = new </w:t>
      </w:r>
      <w:proofErr w:type="gramStart"/>
      <w:r>
        <w:rPr>
          <w:b/>
        </w:rPr>
        <w:t>Student(</w:t>
      </w:r>
      <w:proofErr w:type="gramEnd"/>
      <w:r>
        <w:rPr>
          <w:b/>
        </w:rPr>
        <w:t>3, "shikar"</w:t>
      </w:r>
      <w:proofErr w:type="gramStart"/>
      <w:r>
        <w:rPr>
          <w:b/>
        </w:rPr>
        <w:t>);</w:t>
      </w:r>
      <w:proofErr w:type="gramEnd"/>
    </w:p>
    <w:p w14:paraId="3771C08B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arr</w:t>
      </w:r>
      <w:proofErr w:type="spellEnd"/>
      <w:r>
        <w:rPr>
          <w:b/>
        </w:rPr>
        <w:t>[</w:t>
      </w:r>
      <w:proofErr w:type="gramEnd"/>
      <w:r>
        <w:rPr>
          <w:b/>
        </w:rPr>
        <w:t xml:space="preserve">3] = new </w:t>
      </w:r>
      <w:proofErr w:type="gramStart"/>
      <w:r>
        <w:rPr>
          <w:b/>
        </w:rPr>
        <w:t>Student(</w:t>
      </w:r>
      <w:proofErr w:type="gramEnd"/>
      <w:r>
        <w:rPr>
          <w:b/>
        </w:rPr>
        <w:t>4, "</w:t>
      </w:r>
      <w:proofErr w:type="spellStart"/>
      <w:r>
        <w:rPr>
          <w:b/>
        </w:rPr>
        <w:t>dharmesh</w:t>
      </w:r>
      <w:proofErr w:type="spellEnd"/>
      <w:r>
        <w:rPr>
          <w:b/>
        </w:rPr>
        <w:t>"</w:t>
      </w:r>
      <w:proofErr w:type="gramStart"/>
      <w:r>
        <w:rPr>
          <w:b/>
        </w:rPr>
        <w:t>);</w:t>
      </w:r>
      <w:proofErr w:type="gramEnd"/>
    </w:p>
    <w:p w14:paraId="21F46439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arr</w:t>
      </w:r>
      <w:proofErr w:type="spellEnd"/>
      <w:r>
        <w:rPr>
          <w:b/>
        </w:rPr>
        <w:t>[</w:t>
      </w:r>
      <w:proofErr w:type="gramEnd"/>
      <w:r>
        <w:rPr>
          <w:b/>
        </w:rPr>
        <w:t xml:space="preserve">4] = new </w:t>
      </w:r>
      <w:proofErr w:type="gramStart"/>
      <w:r>
        <w:rPr>
          <w:b/>
        </w:rPr>
        <w:t>Student(</w:t>
      </w:r>
      <w:proofErr w:type="gramEnd"/>
      <w:r>
        <w:rPr>
          <w:b/>
        </w:rPr>
        <w:t>5, "</w:t>
      </w:r>
      <w:proofErr w:type="spellStart"/>
      <w:r>
        <w:rPr>
          <w:b/>
        </w:rPr>
        <w:t>mohit</w:t>
      </w:r>
      <w:proofErr w:type="spellEnd"/>
      <w:r>
        <w:rPr>
          <w:b/>
        </w:rPr>
        <w:t>"</w:t>
      </w:r>
      <w:proofErr w:type="gramStart"/>
      <w:r>
        <w:rPr>
          <w:b/>
        </w:rPr>
        <w:t>);</w:t>
      </w:r>
      <w:proofErr w:type="gramEnd"/>
    </w:p>
    <w:p w14:paraId="37B59C60" w14:textId="77777777" w:rsidR="00D4341D" w:rsidRDefault="00D4341D" w:rsidP="00D4341D">
      <w:pPr>
        <w:rPr>
          <w:b/>
        </w:rPr>
      </w:pPr>
    </w:p>
    <w:p w14:paraId="4D3CD528" w14:textId="77777777" w:rsidR="00D4341D" w:rsidRDefault="00D4341D" w:rsidP="00D4341D">
      <w:pPr>
        <w:rPr>
          <w:b/>
        </w:rPr>
      </w:pPr>
      <w:r>
        <w:rPr>
          <w:b/>
        </w:rPr>
        <w:t xml:space="preserve">        // Access and print each element</w:t>
      </w:r>
    </w:p>
    <w:p w14:paraId="31CA47E8" w14:textId="77777777" w:rsidR="00D4341D" w:rsidRDefault="00D4341D" w:rsidP="00D4341D">
      <w:pPr>
        <w:rPr>
          <w:b/>
        </w:rPr>
      </w:pPr>
      <w:r>
        <w:rPr>
          <w:b/>
        </w:rPr>
        <w:t xml:space="preserve">        for (int i = 0; i &lt; </w:t>
      </w:r>
      <w:proofErr w:type="spellStart"/>
      <w:proofErr w:type="gramStart"/>
      <w:r>
        <w:rPr>
          <w:b/>
        </w:rPr>
        <w:t>arr.length</w:t>
      </w:r>
      <w:proofErr w:type="spellEnd"/>
      <w:proofErr w:type="gramEnd"/>
      <w:r>
        <w:rPr>
          <w:b/>
        </w:rPr>
        <w:t>; i++)</w:t>
      </w:r>
    </w:p>
    <w:p w14:paraId="38356A18" w14:textId="77777777" w:rsidR="00D4341D" w:rsidRDefault="00D4341D" w:rsidP="00D4341D">
      <w:pPr>
        <w:rPr>
          <w:b/>
        </w:rPr>
      </w:pPr>
      <w:r>
        <w:rPr>
          <w:b/>
        </w:rPr>
        <w:t xml:space="preserve">    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 xml:space="preserve">("Element at " + i + </w:t>
      </w:r>
      <w:proofErr w:type="gramStart"/>
      <w:r>
        <w:rPr>
          <w:b/>
        </w:rPr>
        <w:t>" :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{ "</w:t>
      </w:r>
      <w:proofErr w:type="gramEnd"/>
      <w:r>
        <w:rPr>
          <w:b/>
        </w:rPr>
        <w:t xml:space="preserve"> +</w:t>
      </w:r>
    </w:p>
    <w:p w14:paraId="7433FA40" w14:textId="77777777" w:rsidR="00D4341D" w:rsidRDefault="00D4341D" w:rsidP="00D4341D">
      <w:pPr>
        <w:rPr>
          <w:b/>
        </w:rPr>
      </w:pPr>
      <w:r>
        <w:rPr>
          <w:b/>
        </w:rPr>
        <w:t xml:space="preserve">                </w:t>
      </w:r>
      <w:proofErr w:type="spellStart"/>
      <w:r>
        <w:rPr>
          <w:b/>
        </w:rPr>
        <w:t>arr</w:t>
      </w:r>
      <w:proofErr w:type="spellEnd"/>
      <w:r>
        <w:rPr>
          <w:b/>
        </w:rPr>
        <w:t>[i</w:t>
      </w:r>
      <w:proofErr w:type="gramStart"/>
      <w:r>
        <w:rPr>
          <w:b/>
        </w:rPr>
        <w:t>].</w:t>
      </w:r>
      <w:proofErr w:type="spellStart"/>
      <w:r>
        <w:rPr>
          <w:b/>
        </w:rPr>
        <w:t>roll</w:t>
      </w:r>
      <w:proofErr w:type="gramEnd"/>
      <w:r>
        <w:rPr>
          <w:b/>
        </w:rPr>
        <w:t>_no</w:t>
      </w:r>
      <w:proofErr w:type="spellEnd"/>
      <w:r>
        <w:rPr>
          <w:b/>
        </w:rPr>
        <w:t xml:space="preserve"> + " " + </w:t>
      </w:r>
      <w:proofErr w:type="spellStart"/>
      <w:r>
        <w:rPr>
          <w:b/>
        </w:rPr>
        <w:t>arr</w:t>
      </w:r>
      <w:proofErr w:type="spellEnd"/>
      <w:r>
        <w:rPr>
          <w:b/>
        </w:rPr>
        <w:t xml:space="preserve">[i].name + </w:t>
      </w:r>
      <w:proofErr w:type="gramStart"/>
      <w:r>
        <w:rPr>
          <w:b/>
        </w:rPr>
        <w:t>" }</w:t>
      </w:r>
      <w:proofErr w:type="gramEnd"/>
      <w:r>
        <w:rPr>
          <w:b/>
        </w:rPr>
        <w:t>"</w:t>
      </w:r>
      <w:proofErr w:type="gramStart"/>
      <w:r>
        <w:rPr>
          <w:b/>
        </w:rPr>
        <w:t>);</w:t>
      </w:r>
      <w:proofErr w:type="gramEnd"/>
    </w:p>
    <w:p w14:paraId="091459CC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6CC593FD" w14:textId="77777777" w:rsidR="00D4341D" w:rsidRDefault="00D4341D" w:rsidP="00D4341D">
      <w:pPr>
        <w:rPr>
          <w:b/>
        </w:rPr>
      </w:pPr>
      <w:r>
        <w:rPr>
          <w:b/>
        </w:rPr>
        <w:t>}</w:t>
      </w:r>
    </w:p>
    <w:p w14:paraId="72CB498B" w14:textId="77777777" w:rsidR="00D4341D" w:rsidRDefault="00D4341D" w:rsidP="00D4341D">
      <w:pPr>
        <w:rPr>
          <w:b/>
        </w:rPr>
      </w:pPr>
    </w:p>
    <w:p w14:paraId="7BD1446A" w14:textId="77777777" w:rsidR="00D4341D" w:rsidRDefault="00D4341D" w:rsidP="00D4341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noProof/>
        </w:rPr>
        <w:drawing>
          <wp:inline distT="114300" distB="114300" distL="114300" distR="114300" wp14:anchorId="6ED8932C" wp14:editId="0592F8C0">
            <wp:extent cx="5467350" cy="1652588"/>
            <wp:effectExtent l="0" t="0" r="0" b="0"/>
            <wp:docPr id="2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652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3A9E81" w14:textId="77777777" w:rsidR="00D4341D" w:rsidRDefault="00D4341D" w:rsidP="00D4341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1DF886A" w14:textId="77777777" w:rsidR="00D4341D" w:rsidRDefault="00D4341D" w:rsidP="00D4341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7812445" w14:textId="77777777" w:rsidR="00D4341D" w:rsidRDefault="00D4341D" w:rsidP="00D4341D">
      <w:pPr>
        <w:rPr>
          <w:b/>
        </w:rPr>
      </w:pPr>
      <w:r>
        <w:rPr>
          <w:b/>
        </w:rPr>
        <w:lastRenderedPageBreak/>
        <w:t>Task024</w:t>
      </w:r>
    </w:p>
    <w:p w14:paraId="60595C22" w14:textId="77777777" w:rsidR="00D4341D" w:rsidRDefault="00D4341D" w:rsidP="00D4341D">
      <w:pPr>
        <w:rPr>
          <w:b/>
        </w:rPr>
      </w:pPr>
    </w:p>
    <w:p w14:paraId="5F3061DC" w14:textId="77777777" w:rsidR="00D4341D" w:rsidRDefault="00D4341D" w:rsidP="00D4341D">
      <w:pPr>
        <w:rPr>
          <w:b/>
        </w:rPr>
      </w:pPr>
      <w:r>
        <w:rPr>
          <w:b/>
        </w:rPr>
        <w:t xml:space="preserve">class </w:t>
      </w:r>
      <w:proofErr w:type="gramStart"/>
      <w:r>
        <w:rPr>
          <w:b/>
        </w:rPr>
        <w:t>Students{</w:t>
      </w:r>
      <w:proofErr w:type="gramEnd"/>
    </w:p>
    <w:p w14:paraId="5E272922" w14:textId="77777777" w:rsidR="00D4341D" w:rsidRDefault="00D4341D" w:rsidP="00D4341D">
      <w:pPr>
        <w:rPr>
          <w:b/>
        </w:rPr>
      </w:pPr>
      <w:r>
        <w:rPr>
          <w:b/>
        </w:rPr>
        <w:t xml:space="preserve">    public String </w:t>
      </w:r>
      <w:proofErr w:type="gramStart"/>
      <w:r>
        <w:rPr>
          <w:b/>
        </w:rPr>
        <w:t>name;</w:t>
      </w:r>
      <w:proofErr w:type="gramEnd"/>
    </w:p>
    <w:p w14:paraId="1F61F2FE" w14:textId="77777777" w:rsidR="00D4341D" w:rsidRDefault="00D4341D" w:rsidP="00D4341D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Students(</w:t>
      </w:r>
      <w:proofErr w:type="gramEnd"/>
      <w:r>
        <w:rPr>
          <w:b/>
        </w:rPr>
        <w:t xml:space="preserve">String </w:t>
      </w:r>
      <w:proofErr w:type="gramStart"/>
      <w:r>
        <w:rPr>
          <w:b/>
        </w:rPr>
        <w:t>name){</w:t>
      </w:r>
      <w:proofErr w:type="gramEnd"/>
    </w:p>
    <w:p w14:paraId="0BB3B47F" w14:textId="77777777" w:rsidR="00D4341D" w:rsidRDefault="00D4341D" w:rsidP="00D4341D">
      <w:pPr>
        <w:rPr>
          <w:b/>
        </w:rPr>
      </w:pPr>
      <w:r>
        <w:rPr>
          <w:b/>
        </w:rPr>
        <w:t xml:space="preserve">        this.name = </w:t>
      </w:r>
      <w:proofErr w:type="gramStart"/>
      <w:r>
        <w:rPr>
          <w:b/>
        </w:rPr>
        <w:t>name;</w:t>
      </w:r>
      <w:proofErr w:type="gramEnd"/>
    </w:p>
    <w:p w14:paraId="082024C9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542FF2C8" w14:textId="77777777" w:rsidR="00D4341D" w:rsidRDefault="00D4341D" w:rsidP="00D4341D">
      <w:pPr>
        <w:rPr>
          <w:b/>
        </w:rPr>
      </w:pPr>
    </w:p>
    <w:p w14:paraId="4E81D299" w14:textId="77777777" w:rsidR="00D4341D" w:rsidRDefault="00D4341D" w:rsidP="00D4341D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@Override</w:t>
      </w:r>
      <w:proofErr w:type="gramEnd"/>
    </w:p>
    <w:p w14:paraId="65791FA8" w14:textId="77777777" w:rsidR="00D4341D" w:rsidRDefault="00D4341D" w:rsidP="00D4341D">
      <w:pPr>
        <w:rPr>
          <w:b/>
        </w:rPr>
      </w:pPr>
      <w:r>
        <w:rPr>
          <w:b/>
        </w:rPr>
        <w:t xml:space="preserve">    public String </w:t>
      </w:r>
      <w:proofErr w:type="spellStart"/>
      <w:proofErr w:type="gramStart"/>
      <w:r>
        <w:rPr>
          <w:b/>
        </w:rPr>
        <w:t>toString</w:t>
      </w:r>
      <w:proofErr w:type="spellEnd"/>
      <w:r>
        <w:rPr>
          <w:b/>
        </w:rPr>
        <w:t>(){</w:t>
      </w:r>
      <w:proofErr w:type="gramEnd"/>
    </w:p>
    <w:p w14:paraId="72C05555" w14:textId="77777777" w:rsidR="00D4341D" w:rsidRDefault="00D4341D" w:rsidP="00D4341D">
      <w:pPr>
        <w:rPr>
          <w:b/>
        </w:rPr>
      </w:pPr>
      <w:r>
        <w:rPr>
          <w:b/>
        </w:rPr>
        <w:t xml:space="preserve">        return </w:t>
      </w:r>
      <w:proofErr w:type="gramStart"/>
      <w:r>
        <w:rPr>
          <w:b/>
        </w:rPr>
        <w:t>name;</w:t>
      </w:r>
      <w:proofErr w:type="gramEnd"/>
    </w:p>
    <w:p w14:paraId="57968DE5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45CE794F" w14:textId="77777777" w:rsidR="00D4341D" w:rsidRDefault="00D4341D" w:rsidP="00D4341D">
      <w:pPr>
        <w:rPr>
          <w:b/>
        </w:rPr>
      </w:pPr>
      <w:r>
        <w:rPr>
          <w:b/>
        </w:rPr>
        <w:t>}</w:t>
      </w:r>
    </w:p>
    <w:p w14:paraId="1D10B3DA" w14:textId="77777777" w:rsidR="00D4341D" w:rsidRDefault="00D4341D" w:rsidP="00D4341D">
      <w:pPr>
        <w:rPr>
          <w:b/>
        </w:rPr>
      </w:pPr>
    </w:p>
    <w:p w14:paraId="24D0781B" w14:textId="77777777" w:rsidR="00D4341D" w:rsidRDefault="00D4341D" w:rsidP="00D4341D">
      <w:pPr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task024{</w:t>
      </w:r>
    </w:p>
    <w:p w14:paraId="6C9C6957" w14:textId="77777777" w:rsidR="00D4341D" w:rsidRDefault="00D4341D" w:rsidP="00D4341D">
      <w:pPr>
        <w:rPr>
          <w:b/>
        </w:rPr>
      </w:pPr>
      <w:r>
        <w:rPr>
          <w:b/>
        </w:rPr>
        <w:t xml:space="preserve">    public static void main (</w:t>
      </w:r>
      <w:proofErr w:type="gramStart"/>
      <w:r>
        <w:rPr>
          <w:b/>
        </w:rPr>
        <w:t>String[</w:t>
      </w:r>
      <w:proofErr w:type="gramEnd"/>
      <w:r>
        <w:rPr>
          <w:b/>
        </w:rPr>
        <w:t xml:space="preserve">] </w:t>
      </w:r>
      <w:proofErr w:type="spellStart"/>
      <w:proofErr w:type="gramStart"/>
      <w:r>
        <w:rPr>
          <w:b/>
        </w:rPr>
        <w:t>args</w:t>
      </w:r>
      <w:proofErr w:type="spellEnd"/>
      <w:r>
        <w:rPr>
          <w:b/>
        </w:rPr>
        <w:t>){</w:t>
      </w:r>
      <w:proofErr w:type="gramEnd"/>
    </w:p>
    <w:p w14:paraId="47821E06" w14:textId="77777777" w:rsidR="00D4341D" w:rsidRDefault="00D4341D" w:rsidP="00D4341D">
      <w:pPr>
        <w:rPr>
          <w:b/>
        </w:rPr>
      </w:pPr>
    </w:p>
    <w:p w14:paraId="65C6A9EA" w14:textId="77777777" w:rsidR="00D4341D" w:rsidRDefault="00D4341D" w:rsidP="00D4341D">
      <w:pPr>
        <w:rPr>
          <w:b/>
        </w:rPr>
      </w:pPr>
      <w:r>
        <w:rPr>
          <w:b/>
        </w:rPr>
        <w:t xml:space="preserve">        // declares an Array and initializing the</w:t>
      </w:r>
    </w:p>
    <w:p w14:paraId="117158C4" w14:textId="77777777" w:rsidR="00D4341D" w:rsidRDefault="00D4341D" w:rsidP="00D4341D">
      <w:pPr>
        <w:rPr>
          <w:b/>
        </w:rPr>
      </w:pPr>
      <w:r>
        <w:rPr>
          <w:b/>
        </w:rPr>
        <w:t xml:space="preserve">        // elements of the array</w:t>
      </w:r>
    </w:p>
    <w:p w14:paraId="44671A1D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Students[</w:t>
      </w:r>
      <w:proofErr w:type="gramEnd"/>
      <w:r>
        <w:rPr>
          <w:b/>
        </w:rPr>
        <w:t xml:space="preserve">] </w:t>
      </w:r>
      <w:proofErr w:type="spellStart"/>
      <w:r>
        <w:rPr>
          <w:b/>
        </w:rPr>
        <w:t>myStudents</w:t>
      </w:r>
      <w:proofErr w:type="spellEnd"/>
      <w:r>
        <w:rPr>
          <w:b/>
        </w:rPr>
        <w:t xml:space="preserve"> = new </w:t>
      </w:r>
      <w:proofErr w:type="gramStart"/>
      <w:r>
        <w:rPr>
          <w:b/>
        </w:rPr>
        <w:t>Students[]{</w:t>
      </w:r>
      <w:proofErr w:type="gramEnd"/>
    </w:p>
    <w:p w14:paraId="4261AC3E" w14:textId="77777777" w:rsidR="00D4341D" w:rsidRDefault="00D4341D" w:rsidP="00D4341D">
      <w:pPr>
        <w:rPr>
          <w:b/>
        </w:rPr>
      </w:pPr>
      <w:r>
        <w:rPr>
          <w:b/>
        </w:rPr>
        <w:t xml:space="preserve">                </w:t>
      </w:r>
      <w:proofErr w:type="gramStart"/>
      <w:r>
        <w:rPr>
          <w:b/>
        </w:rPr>
        <w:t>new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Students(</w:t>
      </w:r>
      <w:proofErr w:type="gramEnd"/>
      <w:r>
        <w:rPr>
          <w:b/>
        </w:rPr>
        <w:t>"Dharma"</w:t>
      </w:r>
      <w:proofErr w:type="gramStart"/>
      <w:r>
        <w:rPr>
          <w:b/>
        </w:rPr>
        <w:t>),new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Students(</w:t>
      </w:r>
      <w:proofErr w:type="gramEnd"/>
      <w:r>
        <w:rPr>
          <w:b/>
        </w:rPr>
        <w:t>"</w:t>
      </w:r>
      <w:proofErr w:type="spellStart"/>
      <w:r>
        <w:rPr>
          <w:b/>
        </w:rPr>
        <w:t>sanvi</w:t>
      </w:r>
      <w:proofErr w:type="spellEnd"/>
      <w:r>
        <w:rPr>
          <w:b/>
        </w:rPr>
        <w:t>"),</w:t>
      </w:r>
    </w:p>
    <w:p w14:paraId="38199AF8" w14:textId="77777777" w:rsidR="00D4341D" w:rsidRDefault="00D4341D" w:rsidP="00D4341D">
      <w:pPr>
        <w:rPr>
          <w:b/>
        </w:rPr>
      </w:pPr>
      <w:r>
        <w:rPr>
          <w:b/>
        </w:rPr>
        <w:t xml:space="preserve">                </w:t>
      </w:r>
      <w:proofErr w:type="gramStart"/>
      <w:r>
        <w:rPr>
          <w:b/>
        </w:rPr>
        <w:t>new</w:t>
      </w:r>
      <w:proofErr w:type="gramEnd"/>
      <w:r>
        <w:rPr>
          <w:b/>
        </w:rPr>
        <w:t xml:space="preserve"> Students("Rupa"</w:t>
      </w:r>
      <w:proofErr w:type="gramStart"/>
      <w:r>
        <w:rPr>
          <w:b/>
        </w:rPr>
        <w:t>),new</w:t>
      </w:r>
      <w:proofErr w:type="gramEnd"/>
      <w:r>
        <w:rPr>
          <w:b/>
        </w:rPr>
        <w:t xml:space="preserve"> Students("Ajay")</w:t>
      </w:r>
    </w:p>
    <w:p w14:paraId="495AEAC5" w14:textId="77777777" w:rsidR="00D4341D" w:rsidRDefault="00D4341D" w:rsidP="00D4341D">
      <w:pPr>
        <w:rPr>
          <w:b/>
        </w:rPr>
      </w:pPr>
      <w:r>
        <w:rPr>
          <w:b/>
        </w:rPr>
        <w:t xml:space="preserve">        };</w:t>
      </w:r>
    </w:p>
    <w:p w14:paraId="3FED56C4" w14:textId="77777777" w:rsidR="00D4341D" w:rsidRDefault="00D4341D" w:rsidP="00D4341D">
      <w:pPr>
        <w:rPr>
          <w:b/>
        </w:rPr>
      </w:pPr>
      <w:r>
        <w:rPr>
          <w:b/>
        </w:rPr>
        <w:t xml:space="preserve">        // accessing the elements of the specified array</w:t>
      </w:r>
    </w:p>
    <w:p w14:paraId="0F2676D2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for(</w:t>
      </w:r>
      <w:proofErr w:type="gramEnd"/>
      <w:r>
        <w:rPr>
          <w:b/>
        </w:rPr>
        <w:t xml:space="preserve">Students </w:t>
      </w:r>
      <w:proofErr w:type="gramStart"/>
      <w:r>
        <w:rPr>
          <w:b/>
        </w:rPr>
        <w:t>m:myStudents){</w:t>
      </w:r>
      <w:proofErr w:type="gramEnd"/>
    </w:p>
    <w:p w14:paraId="51A9130E" w14:textId="77777777" w:rsidR="00D4341D" w:rsidRDefault="00D4341D" w:rsidP="00D4341D">
      <w:pPr>
        <w:rPr>
          <w:b/>
        </w:rPr>
      </w:pPr>
      <w:r>
        <w:rPr>
          <w:b/>
        </w:rPr>
        <w:t xml:space="preserve">    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(m</w:t>
      </w:r>
      <w:proofErr w:type="gramStart"/>
      <w:r>
        <w:rPr>
          <w:b/>
        </w:rPr>
        <w:t>);</w:t>
      </w:r>
      <w:proofErr w:type="gramEnd"/>
    </w:p>
    <w:p w14:paraId="5E4CE5D6" w14:textId="77777777" w:rsidR="00D4341D" w:rsidRDefault="00D4341D" w:rsidP="00D4341D">
      <w:pPr>
        <w:rPr>
          <w:b/>
        </w:rPr>
      </w:pPr>
      <w:r>
        <w:rPr>
          <w:b/>
        </w:rPr>
        <w:t xml:space="preserve">        }</w:t>
      </w:r>
    </w:p>
    <w:p w14:paraId="471A3635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539E6592" w14:textId="77777777" w:rsidR="00D4341D" w:rsidRDefault="00D4341D" w:rsidP="00D4341D">
      <w:pPr>
        <w:rPr>
          <w:b/>
        </w:rPr>
      </w:pPr>
      <w:r>
        <w:rPr>
          <w:b/>
        </w:rPr>
        <w:t>}</w:t>
      </w:r>
    </w:p>
    <w:p w14:paraId="7EAB7577" w14:textId="77777777" w:rsidR="00D4341D" w:rsidRDefault="00D4341D" w:rsidP="00D4341D">
      <w:pPr>
        <w:rPr>
          <w:b/>
        </w:rPr>
      </w:pPr>
    </w:p>
    <w:p w14:paraId="12C657DC" w14:textId="77777777" w:rsidR="00D4341D" w:rsidRDefault="00D4341D" w:rsidP="00D4341D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725D7FB1" wp14:editId="07F88E02">
            <wp:extent cx="5429250" cy="1766888"/>
            <wp:effectExtent l="0" t="0" r="0" b="0"/>
            <wp:docPr id="1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66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254FB0" w14:textId="77777777" w:rsidR="00D4341D" w:rsidRDefault="00D4341D" w:rsidP="00D4341D">
      <w:pPr>
        <w:rPr>
          <w:b/>
        </w:rPr>
      </w:pPr>
    </w:p>
    <w:p w14:paraId="586EF8B0" w14:textId="77777777" w:rsidR="00D4341D" w:rsidRDefault="00D4341D" w:rsidP="00D4341D">
      <w:pPr>
        <w:rPr>
          <w:b/>
        </w:rPr>
      </w:pPr>
    </w:p>
    <w:p w14:paraId="34476B67" w14:textId="77777777" w:rsidR="00D4341D" w:rsidRDefault="00D4341D" w:rsidP="00D4341D">
      <w:pPr>
        <w:rPr>
          <w:b/>
        </w:rPr>
      </w:pPr>
    </w:p>
    <w:p w14:paraId="32F024BD" w14:textId="77777777" w:rsidR="00D4341D" w:rsidRDefault="00D4341D" w:rsidP="00D4341D">
      <w:pPr>
        <w:rPr>
          <w:b/>
        </w:rPr>
      </w:pPr>
    </w:p>
    <w:p w14:paraId="41BE23BA" w14:textId="77777777" w:rsidR="00D4341D" w:rsidRDefault="00D4341D" w:rsidP="00D4341D">
      <w:pPr>
        <w:rPr>
          <w:b/>
        </w:rPr>
      </w:pPr>
      <w:r>
        <w:rPr>
          <w:b/>
        </w:rPr>
        <w:lastRenderedPageBreak/>
        <w:t>Task 25</w:t>
      </w:r>
    </w:p>
    <w:p w14:paraId="366D71D5" w14:textId="77777777" w:rsidR="00D4341D" w:rsidRDefault="00D4341D" w:rsidP="00D4341D">
      <w:pPr>
        <w:rPr>
          <w:b/>
        </w:rPr>
      </w:pPr>
    </w:p>
    <w:p w14:paraId="1FB4DB5D" w14:textId="77777777" w:rsidR="00D4341D" w:rsidRDefault="00D4341D" w:rsidP="00D4341D">
      <w:pPr>
        <w:rPr>
          <w:b/>
        </w:rPr>
      </w:pPr>
      <w:r>
        <w:rPr>
          <w:b/>
        </w:rPr>
        <w:t>public class task025 {</w:t>
      </w:r>
    </w:p>
    <w:p w14:paraId="7850303C" w14:textId="77777777" w:rsidR="00D4341D" w:rsidRDefault="00D4341D" w:rsidP="00D4341D">
      <w:pPr>
        <w:rPr>
          <w:b/>
        </w:rPr>
      </w:pPr>
      <w:r>
        <w:rPr>
          <w:b/>
        </w:rPr>
        <w:t xml:space="preserve">    public static void </w:t>
      </w:r>
      <w:proofErr w:type="gramStart"/>
      <w:r>
        <w:rPr>
          <w:b/>
        </w:rPr>
        <w:t>main(String[</w:t>
      </w:r>
      <w:proofErr w:type="gramEnd"/>
      <w:r>
        <w:rPr>
          <w:b/>
        </w:rPr>
        <w:t xml:space="preserve">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</w:p>
    <w:p w14:paraId="37576981" w14:textId="77777777" w:rsidR="00D4341D" w:rsidRDefault="00D4341D" w:rsidP="00D4341D">
      <w:pPr>
        <w:rPr>
          <w:b/>
        </w:rPr>
      </w:pPr>
      <w:r>
        <w:rPr>
          <w:b/>
        </w:rPr>
        <w:t xml:space="preserve">    {</w:t>
      </w:r>
    </w:p>
    <w:p w14:paraId="2F774F82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int[</w:t>
      </w:r>
      <w:proofErr w:type="gramEnd"/>
      <w:r>
        <w:rPr>
          <w:b/>
        </w:rPr>
        <w:t xml:space="preserve">] </w:t>
      </w:r>
      <w:proofErr w:type="spellStart"/>
      <w:r>
        <w:rPr>
          <w:b/>
        </w:rPr>
        <w:t>arr</w:t>
      </w:r>
      <w:proofErr w:type="spellEnd"/>
      <w:r>
        <w:rPr>
          <w:b/>
        </w:rPr>
        <w:t xml:space="preserve"> = new </w:t>
      </w:r>
      <w:proofErr w:type="gramStart"/>
      <w:r>
        <w:rPr>
          <w:b/>
        </w:rPr>
        <w:t>int[</w:t>
      </w:r>
      <w:proofErr w:type="gramEnd"/>
      <w:r>
        <w:rPr>
          <w:b/>
        </w:rPr>
        <w:t>4</w:t>
      </w:r>
      <w:proofErr w:type="gramStart"/>
      <w:r>
        <w:rPr>
          <w:b/>
        </w:rPr>
        <w:t>];</w:t>
      </w:r>
      <w:proofErr w:type="gramEnd"/>
    </w:p>
    <w:p w14:paraId="0F31F94F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arr</w:t>
      </w:r>
      <w:proofErr w:type="spellEnd"/>
      <w:r>
        <w:rPr>
          <w:b/>
        </w:rPr>
        <w:t>[</w:t>
      </w:r>
      <w:proofErr w:type="gramEnd"/>
      <w:r>
        <w:rPr>
          <w:b/>
        </w:rPr>
        <w:t xml:space="preserve">0] = </w:t>
      </w:r>
      <w:proofErr w:type="gramStart"/>
      <w:r>
        <w:rPr>
          <w:b/>
        </w:rPr>
        <w:t>10;</w:t>
      </w:r>
      <w:proofErr w:type="gramEnd"/>
    </w:p>
    <w:p w14:paraId="0B35FF54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arr</w:t>
      </w:r>
      <w:proofErr w:type="spellEnd"/>
      <w:r>
        <w:rPr>
          <w:b/>
        </w:rPr>
        <w:t>[</w:t>
      </w:r>
      <w:proofErr w:type="gramEnd"/>
      <w:r>
        <w:rPr>
          <w:b/>
        </w:rPr>
        <w:t xml:space="preserve">1] = </w:t>
      </w:r>
      <w:proofErr w:type="gramStart"/>
      <w:r>
        <w:rPr>
          <w:b/>
        </w:rPr>
        <w:t>20;</w:t>
      </w:r>
      <w:proofErr w:type="gramEnd"/>
    </w:p>
    <w:p w14:paraId="3190F2C3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arr</w:t>
      </w:r>
      <w:proofErr w:type="spellEnd"/>
      <w:r>
        <w:rPr>
          <w:b/>
        </w:rPr>
        <w:t>[</w:t>
      </w:r>
      <w:proofErr w:type="gramEnd"/>
      <w:r>
        <w:rPr>
          <w:b/>
        </w:rPr>
        <w:t xml:space="preserve">2] = </w:t>
      </w:r>
      <w:proofErr w:type="gramStart"/>
      <w:r>
        <w:rPr>
          <w:b/>
        </w:rPr>
        <w:t>30;</w:t>
      </w:r>
      <w:proofErr w:type="gramEnd"/>
    </w:p>
    <w:p w14:paraId="20BDF3FD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arr</w:t>
      </w:r>
      <w:proofErr w:type="spellEnd"/>
      <w:r>
        <w:rPr>
          <w:b/>
        </w:rPr>
        <w:t>[</w:t>
      </w:r>
      <w:proofErr w:type="gramEnd"/>
      <w:r>
        <w:rPr>
          <w:b/>
        </w:rPr>
        <w:t xml:space="preserve">3] = </w:t>
      </w:r>
      <w:proofErr w:type="gramStart"/>
      <w:r>
        <w:rPr>
          <w:b/>
        </w:rPr>
        <w:t>40;</w:t>
      </w:r>
      <w:proofErr w:type="gramEnd"/>
    </w:p>
    <w:p w14:paraId="3245FFE3" w14:textId="77777777" w:rsidR="00D4341D" w:rsidRDefault="00D4341D" w:rsidP="00D4341D">
      <w:pPr>
        <w:rPr>
          <w:b/>
        </w:rPr>
      </w:pPr>
    </w:p>
    <w:p w14:paraId="42766C2D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</w:t>
      </w:r>
    </w:p>
    <w:p w14:paraId="5420C37A" w14:textId="77777777" w:rsidR="00D4341D" w:rsidRDefault="00D4341D" w:rsidP="00D4341D">
      <w:pPr>
        <w:rPr>
          <w:b/>
        </w:rPr>
      </w:pPr>
      <w:r>
        <w:rPr>
          <w:b/>
        </w:rPr>
        <w:t xml:space="preserve">                "Trying to access element outside the size of array"</w:t>
      </w:r>
      <w:proofErr w:type="gramStart"/>
      <w:r>
        <w:rPr>
          <w:b/>
        </w:rPr>
        <w:t>);</w:t>
      </w:r>
      <w:proofErr w:type="gramEnd"/>
    </w:p>
    <w:p w14:paraId="07F803F4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spellStart"/>
      <w:proofErr w:type="gramStart"/>
      <w:r>
        <w:rPr>
          <w:b/>
        </w:rPr>
        <w:t>arr</w:t>
      </w:r>
      <w:proofErr w:type="spellEnd"/>
      <w:r>
        <w:rPr>
          <w:b/>
        </w:rPr>
        <w:t>[</w:t>
      </w:r>
      <w:proofErr w:type="gramEnd"/>
      <w:r>
        <w:rPr>
          <w:b/>
        </w:rPr>
        <w:t>5]</w:t>
      </w:r>
      <w:proofErr w:type="gramStart"/>
      <w:r>
        <w:rPr>
          <w:b/>
        </w:rPr>
        <w:t>);</w:t>
      </w:r>
      <w:proofErr w:type="gramEnd"/>
    </w:p>
    <w:p w14:paraId="50BC58F1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64AD0352" w14:textId="77777777" w:rsidR="00D4341D" w:rsidRDefault="00D4341D" w:rsidP="00D4341D">
      <w:pPr>
        <w:rPr>
          <w:b/>
        </w:rPr>
      </w:pPr>
      <w:r>
        <w:rPr>
          <w:b/>
        </w:rPr>
        <w:t>}</w:t>
      </w:r>
    </w:p>
    <w:p w14:paraId="5C653E99" w14:textId="77777777" w:rsidR="00D4341D" w:rsidRDefault="00D4341D" w:rsidP="00D4341D">
      <w:pPr>
        <w:rPr>
          <w:b/>
        </w:rPr>
      </w:pPr>
    </w:p>
    <w:p w14:paraId="331F5D4F" w14:textId="77777777" w:rsidR="00D4341D" w:rsidRDefault="00D4341D" w:rsidP="00D4341D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56C9AFF" wp14:editId="1283124A">
            <wp:extent cx="5943600" cy="990600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4B5E7D" w14:textId="77777777" w:rsidR="00D4341D" w:rsidRDefault="00D4341D" w:rsidP="00D4341D">
      <w:pPr>
        <w:rPr>
          <w:b/>
        </w:rPr>
      </w:pPr>
    </w:p>
    <w:p w14:paraId="4774C37E" w14:textId="77777777" w:rsidR="00D4341D" w:rsidRDefault="00D4341D" w:rsidP="00D4341D">
      <w:pPr>
        <w:rPr>
          <w:b/>
        </w:rPr>
      </w:pPr>
      <w:r>
        <w:rPr>
          <w:b/>
        </w:rPr>
        <w:t>Task 26</w:t>
      </w:r>
    </w:p>
    <w:p w14:paraId="657C89B2" w14:textId="77777777" w:rsidR="00D4341D" w:rsidRDefault="00D4341D" w:rsidP="00D4341D">
      <w:pPr>
        <w:rPr>
          <w:b/>
        </w:rPr>
      </w:pPr>
    </w:p>
    <w:p w14:paraId="75BB5218" w14:textId="77777777" w:rsidR="00D4341D" w:rsidRDefault="00D4341D" w:rsidP="00D4341D">
      <w:pPr>
        <w:rPr>
          <w:b/>
        </w:rPr>
      </w:pPr>
      <w:r>
        <w:rPr>
          <w:b/>
        </w:rPr>
        <w:t>class task026 {</w:t>
      </w:r>
    </w:p>
    <w:p w14:paraId="2E495A28" w14:textId="77777777" w:rsidR="00D4341D" w:rsidRDefault="00D4341D" w:rsidP="00D4341D">
      <w:pPr>
        <w:rPr>
          <w:b/>
        </w:rPr>
      </w:pPr>
      <w:r>
        <w:rPr>
          <w:b/>
        </w:rPr>
        <w:t xml:space="preserve">    public static void </w:t>
      </w:r>
      <w:proofErr w:type="gramStart"/>
      <w:r>
        <w:rPr>
          <w:b/>
        </w:rPr>
        <w:t>main(String[</w:t>
      </w:r>
      <w:proofErr w:type="gramEnd"/>
      <w:r>
        <w:rPr>
          <w:b/>
        </w:rPr>
        <w:t xml:space="preserve">] </w:t>
      </w:r>
      <w:proofErr w:type="spellStart"/>
      <w:proofErr w:type="gramStart"/>
      <w:r>
        <w:rPr>
          <w:b/>
        </w:rPr>
        <w:t>args</w:t>
      </w:r>
      <w:proofErr w:type="spellEnd"/>
      <w:r>
        <w:rPr>
          <w:b/>
        </w:rPr>
        <w:t>){</w:t>
      </w:r>
      <w:proofErr w:type="gramEnd"/>
    </w:p>
    <w:p w14:paraId="4F1478B0" w14:textId="77777777" w:rsidR="00D4341D" w:rsidRDefault="00D4341D" w:rsidP="00D4341D">
      <w:pPr>
        <w:rPr>
          <w:b/>
        </w:rPr>
      </w:pPr>
    </w:p>
    <w:p w14:paraId="5F66CEB4" w14:textId="77777777" w:rsidR="00D4341D" w:rsidRDefault="00D4341D" w:rsidP="00D4341D">
      <w:pPr>
        <w:rPr>
          <w:b/>
        </w:rPr>
      </w:pPr>
      <w:r>
        <w:rPr>
          <w:b/>
        </w:rPr>
        <w:t xml:space="preserve">        // </w:t>
      </w:r>
      <w:proofErr w:type="gramStart"/>
      <w:r>
        <w:rPr>
          <w:b/>
        </w:rPr>
        <w:t>Two Dimensional</w:t>
      </w:r>
      <w:proofErr w:type="gramEnd"/>
      <w:r>
        <w:rPr>
          <w:b/>
        </w:rPr>
        <w:t xml:space="preserve"> Array</w:t>
      </w:r>
    </w:p>
    <w:p w14:paraId="0614B645" w14:textId="77777777" w:rsidR="00D4341D" w:rsidRDefault="00D4341D" w:rsidP="00D4341D">
      <w:pPr>
        <w:rPr>
          <w:b/>
        </w:rPr>
      </w:pPr>
      <w:r>
        <w:rPr>
          <w:b/>
        </w:rPr>
        <w:t xml:space="preserve">        // Declared and Initialized</w:t>
      </w:r>
    </w:p>
    <w:p w14:paraId="63A1379A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int[][</w:t>
      </w:r>
      <w:proofErr w:type="gramEnd"/>
      <w:r>
        <w:rPr>
          <w:b/>
        </w:rPr>
        <w:t xml:space="preserve">] </w:t>
      </w:r>
      <w:proofErr w:type="spellStart"/>
      <w:r>
        <w:rPr>
          <w:b/>
        </w:rPr>
        <w:t>arr</w:t>
      </w:r>
      <w:proofErr w:type="spellEnd"/>
      <w:r>
        <w:rPr>
          <w:b/>
        </w:rPr>
        <w:t xml:space="preserve"> = new </w:t>
      </w:r>
      <w:proofErr w:type="gramStart"/>
      <w:r>
        <w:rPr>
          <w:b/>
        </w:rPr>
        <w:t>int[</w:t>
      </w:r>
      <w:proofErr w:type="gramEnd"/>
      <w:r>
        <w:rPr>
          <w:b/>
        </w:rPr>
        <w:t>3][3</w:t>
      </w:r>
      <w:proofErr w:type="gramStart"/>
      <w:r>
        <w:rPr>
          <w:b/>
        </w:rPr>
        <w:t>];</w:t>
      </w:r>
      <w:proofErr w:type="gramEnd"/>
    </w:p>
    <w:p w14:paraId="3ADEF42D" w14:textId="77777777" w:rsidR="00D4341D" w:rsidRDefault="00D4341D" w:rsidP="00D4341D">
      <w:pPr>
        <w:rPr>
          <w:b/>
        </w:rPr>
      </w:pPr>
      <w:r>
        <w:rPr>
          <w:b/>
        </w:rPr>
        <w:t xml:space="preserve">        // Number of Rows</w:t>
      </w:r>
    </w:p>
    <w:p w14:paraId="164A2509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</w:t>
      </w:r>
      <w:proofErr w:type="gramStart"/>
      <w:r>
        <w:rPr>
          <w:b/>
        </w:rPr>
        <w:t>Rows :</w:t>
      </w:r>
      <w:proofErr w:type="gramEnd"/>
      <w:r>
        <w:rPr>
          <w:b/>
        </w:rPr>
        <w:t xml:space="preserve"> " + </w:t>
      </w:r>
      <w:proofErr w:type="spellStart"/>
      <w:proofErr w:type="gramStart"/>
      <w:r>
        <w:rPr>
          <w:b/>
        </w:rPr>
        <w:t>arr.length</w:t>
      </w:r>
      <w:proofErr w:type="spellEnd"/>
      <w:r>
        <w:rPr>
          <w:b/>
        </w:rPr>
        <w:t>);</w:t>
      </w:r>
      <w:proofErr w:type="gramEnd"/>
    </w:p>
    <w:p w14:paraId="357B9712" w14:textId="77777777" w:rsidR="00D4341D" w:rsidRDefault="00D4341D" w:rsidP="00D4341D">
      <w:pPr>
        <w:rPr>
          <w:b/>
        </w:rPr>
      </w:pPr>
    </w:p>
    <w:p w14:paraId="615F6E58" w14:textId="77777777" w:rsidR="00D4341D" w:rsidRDefault="00D4341D" w:rsidP="00D4341D">
      <w:pPr>
        <w:rPr>
          <w:b/>
        </w:rPr>
      </w:pPr>
      <w:r>
        <w:rPr>
          <w:b/>
        </w:rPr>
        <w:t xml:space="preserve">        // Number of Columns</w:t>
      </w:r>
    </w:p>
    <w:p w14:paraId="251919E3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</w:t>
      </w:r>
      <w:proofErr w:type="gramStart"/>
      <w:r>
        <w:rPr>
          <w:b/>
        </w:rPr>
        <w:t>Columns :</w:t>
      </w:r>
      <w:proofErr w:type="gramEnd"/>
      <w:r>
        <w:rPr>
          <w:b/>
        </w:rPr>
        <w:t xml:space="preserve"> " + </w:t>
      </w:r>
      <w:proofErr w:type="spellStart"/>
      <w:r>
        <w:rPr>
          <w:b/>
        </w:rPr>
        <w:t>arr</w:t>
      </w:r>
      <w:proofErr w:type="spellEnd"/>
      <w:r>
        <w:rPr>
          <w:b/>
        </w:rPr>
        <w:t>[0</w:t>
      </w:r>
      <w:proofErr w:type="gramStart"/>
      <w:r>
        <w:rPr>
          <w:b/>
        </w:rPr>
        <w:t>].length);</w:t>
      </w:r>
      <w:proofErr w:type="gramEnd"/>
    </w:p>
    <w:p w14:paraId="4F02CCDD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397A2B5A" w14:textId="77777777" w:rsidR="00D4341D" w:rsidRDefault="00D4341D" w:rsidP="00D4341D">
      <w:pPr>
        <w:rPr>
          <w:b/>
        </w:rPr>
      </w:pPr>
      <w:r>
        <w:rPr>
          <w:b/>
        </w:rPr>
        <w:t>}</w:t>
      </w:r>
    </w:p>
    <w:p w14:paraId="1EDDF935" w14:textId="77777777" w:rsidR="00D4341D" w:rsidRDefault="00D4341D" w:rsidP="00D4341D">
      <w:pPr>
        <w:rPr>
          <w:b/>
        </w:rPr>
      </w:pPr>
    </w:p>
    <w:p w14:paraId="44AE341B" w14:textId="77777777" w:rsidR="00D4341D" w:rsidRDefault="00D4341D" w:rsidP="00D4341D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96158B4" wp14:editId="3694D798">
            <wp:extent cx="3090863" cy="800100"/>
            <wp:effectExtent l="0" t="0" r="0" b="0"/>
            <wp:docPr id="1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11BF15" w14:textId="77777777" w:rsidR="00D4341D" w:rsidRDefault="00D4341D" w:rsidP="00D4341D">
      <w:pPr>
        <w:rPr>
          <w:b/>
        </w:rPr>
      </w:pPr>
      <w:r>
        <w:rPr>
          <w:b/>
        </w:rPr>
        <w:lastRenderedPageBreak/>
        <w:t>Task 27</w:t>
      </w:r>
    </w:p>
    <w:p w14:paraId="45DC6936" w14:textId="77777777" w:rsidR="00D4341D" w:rsidRDefault="00D4341D" w:rsidP="00D4341D">
      <w:pPr>
        <w:rPr>
          <w:b/>
        </w:rPr>
      </w:pPr>
    </w:p>
    <w:p w14:paraId="33BD1BA1" w14:textId="77777777" w:rsidR="00D4341D" w:rsidRDefault="00D4341D" w:rsidP="00D4341D">
      <w:pPr>
        <w:rPr>
          <w:b/>
        </w:rPr>
      </w:pPr>
      <w:r>
        <w:rPr>
          <w:b/>
        </w:rPr>
        <w:t>// Java Program to Multidimensional Array</w:t>
      </w:r>
    </w:p>
    <w:p w14:paraId="78D9AF40" w14:textId="77777777" w:rsidR="00D4341D" w:rsidRDefault="00D4341D" w:rsidP="00D4341D">
      <w:pPr>
        <w:rPr>
          <w:b/>
        </w:rPr>
      </w:pPr>
      <w:r>
        <w:rPr>
          <w:b/>
        </w:rPr>
        <w:t>// Driver Class</w:t>
      </w:r>
    </w:p>
    <w:p w14:paraId="52251A31" w14:textId="77777777" w:rsidR="00D4341D" w:rsidRDefault="00D4341D" w:rsidP="00D4341D">
      <w:pPr>
        <w:rPr>
          <w:b/>
        </w:rPr>
      </w:pPr>
      <w:r>
        <w:rPr>
          <w:b/>
        </w:rPr>
        <w:t>public class task027 {</w:t>
      </w:r>
    </w:p>
    <w:p w14:paraId="746AB206" w14:textId="77777777" w:rsidR="00D4341D" w:rsidRDefault="00D4341D" w:rsidP="00D4341D">
      <w:pPr>
        <w:rPr>
          <w:b/>
        </w:rPr>
      </w:pPr>
      <w:r>
        <w:rPr>
          <w:b/>
        </w:rPr>
        <w:t xml:space="preserve">    // main function</w:t>
      </w:r>
    </w:p>
    <w:p w14:paraId="3C3C836C" w14:textId="77777777" w:rsidR="00D4341D" w:rsidRDefault="00D4341D" w:rsidP="00D4341D">
      <w:pPr>
        <w:rPr>
          <w:b/>
        </w:rPr>
      </w:pPr>
      <w:r>
        <w:rPr>
          <w:b/>
        </w:rPr>
        <w:t xml:space="preserve">    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 </w:t>
      </w:r>
      <w:proofErr w:type="spellStart"/>
      <w:proofErr w:type="gramStart"/>
      <w:r>
        <w:rPr>
          <w:b/>
        </w:rPr>
        <w:t>args</w:t>
      </w:r>
      <w:proofErr w:type="spellEnd"/>
      <w:r>
        <w:rPr>
          <w:b/>
        </w:rPr>
        <w:t>[</w:t>
      </w:r>
      <w:proofErr w:type="gramEnd"/>
      <w:r>
        <w:rPr>
          <w:b/>
        </w:rPr>
        <w:t>])</w:t>
      </w:r>
    </w:p>
    <w:p w14:paraId="788A87CB" w14:textId="77777777" w:rsidR="00D4341D" w:rsidRDefault="00D4341D" w:rsidP="00D4341D">
      <w:pPr>
        <w:rPr>
          <w:b/>
        </w:rPr>
      </w:pPr>
      <w:r>
        <w:rPr>
          <w:b/>
        </w:rPr>
        <w:t xml:space="preserve">    {</w:t>
      </w:r>
    </w:p>
    <w:p w14:paraId="75887479" w14:textId="77777777" w:rsidR="00D4341D" w:rsidRDefault="00D4341D" w:rsidP="00D4341D">
      <w:pPr>
        <w:rPr>
          <w:b/>
        </w:rPr>
      </w:pPr>
      <w:r>
        <w:rPr>
          <w:b/>
        </w:rPr>
        <w:t xml:space="preserve">        // declaring and initializing 2D array</w:t>
      </w:r>
    </w:p>
    <w:p w14:paraId="0EE93E5F" w14:textId="77777777" w:rsidR="00D4341D" w:rsidRDefault="00D4341D" w:rsidP="00D4341D">
      <w:pPr>
        <w:rPr>
          <w:b/>
        </w:rPr>
      </w:pPr>
      <w:r>
        <w:rPr>
          <w:b/>
        </w:rPr>
        <w:t xml:space="preserve">        int </w:t>
      </w:r>
      <w:proofErr w:type="spellStart"/>
      <w:proofErr w:type="gramStart"/>
      <w:r>
        <w:rPr>
          <w:b/>
        </w:rPr>
        <w:t>arr</w:t>
      </w:r>
      <w:proofErr w:type="spellEnd"/>
      <w:r>
        <w:rPr>
          <w:b/>
        </w:rPr>
        <w:t>[][</w:t>
      </w:r>
      <w:proofErr w:type="gramEnd"/>
      <w:r>
        <w:rPr>
          <w:b/>
        </w:rPr>
        <w:t xml:space="preserve">] = </w:t>
      </w:r>
      <w:proofErr w:type="gramStart"/>
      <w:r>
        <w:rPr>
          <w:b/>
        </w:rPr>
        <w:t>{ {</w:t>
      </w:r>
      <w:proofErr w:type="gramEnd"/>
      <w:r>
        <w:rPr>
          <w:b/>
        </w:rPr>
        <w:t xml:space="preserve"> 2, 7, </w:t>
      </w:r>
      <w:proofErr w:type="gramStart"/>
      <w:r>
        <w:rPr>
          <w:b/>
        </w:rPr>
        <w:t>9 }</w:t>
      </w:r>
      <w:proofErr w:type="gramEnd"/>
      <w:r>
        <w:rPr>
          <w:b/>
        </w:rPr>
        <w:t xml:space="preserve">, </w:t>
      </w:r>
      <w:proofErr w:type="gramStart"/>
      <w:r>
        <w:rPr>
          <w:b/>
        </w:rPr>
        <w:t>{ 3</w:t>
      </w:r>
      <w:proofErr w:type="gramEnd"/>
      <w:r>
        <w:rPr>
          <w:b/>
        </w:rPr>
        <w:t xml:space="preserve">, 6, </w:t>
      </w:r>
      <w:proofErr w:type="gramStart"/>
      <w:r>
        <w:rPr>
          <w:b/>
        </w:rPr>
        <w:t>1 }</w:t>
      </w:r>
      <w:proofErr w:type="gramEnd"/>
      <w:r>
        <w:rPr>
          <w:b/>
        </w:rPr>
        <w:t xml:space="preserve">, </w:t>
      </w:r>
      <w:proofErr w:type="gramStart"/>
      <w:r>
        <w:rPr>
          <w:b/>
        </w:rPr>
        <w:t>{ 7</w:t>
      </w:r>
      <w:proofErr w:type="gramEnd"/>
      <w:r>
        <w:rPr>
          <w:b/>
        </w:rPr>
        <w:t xml:space="preserve">, 4, </w:t>
      </w:r>
      <w:proofErr w:type="gramStart"/>
      <w:r>
        <w:rPr>
          <w:b/>
        </w:rPr>
        <w:t>2 }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};</w:t>
      </w:r>
      <w:proofErr w:type="gramEnd"/>
    </w:p>
    <w:p w14:paraId="250A7218" w14:textId="77777777" w:rsidR="00D4341D" w:rsidRDefault="00D4341D" w:rsidP="00D4341D">
      <w:pPr>
        <w:rPr>
          <w:b/>
        </w:rPr>
      </w:pPr>
      <w:r>
        <w:rPr>
          <w:b/>
        </w:rPr>
        <w:t xml:space="preserve">        // printing 2D array</w:t>
      </w:r>
    </w:p>
    <w:p w14:paraId="1CC7C34F" w14:textId="77777777" w:rsidR="00D4341D" w:rsidRDefault="00D4341D" w:rsidP="00D4341D">
      <w:pPr>
        <w:rPr>
          <w:b/>
        </w:rPr>
      </w:pPr>
      <w:r>
        <w:rPr>
          <w:b/>
        </w:rPr>
        <w:t xml:space="preserve">        for (int i = 0; i &lt; 3; i++) </w:t>
      </w:r>
      <w:proofErr w:type="gramStart"/>
      <w:r>
        <w:rPr>
          <w:b/>
        </w:rPr>
        <w:t>{ /</w:t>
      </w:r>
      <w:proofErr w:type="gramEnd"/>
      <w:r>
        <w:rPr>
          <w:b/>
        </w:rPr>
        <w:t>/ rows</w:t>
      </w:r>
    </w:p>
    <w:p w14:paraId="369C7734" w14:textId="77777777" w:rsidR="00D4341D" w:rsidRDefault="00D4341D" w:rsidP="00D4341D">
      <w:pPr>
        <w:rPr>
          <w:b/>
        </w:rPr>
      </w:pPr>
      <w:r>
        <w:rPr>
          <w:b/>
        </w:rPr>
        <w:t xml:space="preserve">            for (int j = 0; j &lt; 3; </w:t>
      </w:r>
      <w:proofErr w:type="spellStart"/>
      <w:r>
        <w:rPr>
          <w:b/>
        </w:rPr>
        <w:t>j++</w:t>
      </w:r>
      <w:proofErr w:type="spellEnd"/>
      <w:r>
        <w:rPr>
          <w:b/>
        </w:rPr>
        <w:t>) // columns</w:t>
      </w:r>
    </w:p>
    <w:p w14:paraId="2B95E700" w14:textId="77777777" w:rsidR="00D4341D" w:rsidRDefault="00D4341D" w:rsidP="00D4341D">
      <w:pPr>
        <w:rPr>
          <w:b/>
        </w:rPr>
      </w:pPr>
      <w:r>
        <w:rPr>
          <w:b/>
        </w:rPr>
        <w:t xml:space="preserve">               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</w:t>
      </w:r>
      <w:proofErr w:type="spellStart"/>
      <w:r>
        <w:rPr>
          <w:b/>
        </w:rPr>
        <w:t>arr</w:t>
      </w:r>
      <w:proofErr w:type="spellEnd"/>
      <w:r>
        <w:rPr>
          <w:b/>
        </w:rPr>
        <w:t>[i][j] + " "</w:t>
      </w:r>
      <w:proofErr w:type="gramStart"/>
      <w:r>
        <w:rPr>
          <w:b/>
        </w:rPr>
        <w:t>);</w:t>
      </w:r>
      <w:proofErr w:type="gramEnd"/>
    </w:p>
    <w:p w14:paraId="30CBAE10" w14:textId="77777777" w:rsidR="00D4341D" w:rsidRDefault="00D4341D" w:rsidP="00D4341D">
      <w:pPr>
        <w:rPr>
          <w:b/>
        </w:rPr>
      </w:pPr>
      <w:r>
        <w:rPr>
          <w:b/>
        </w:rPr>
        <w:t xml:space="preserve">    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gramStart"/>
      <w:r>
        <w:rPr>
          <w:b/>
        </w:rPr>
        <w:t>);</w:t>
      </w:r>
      <w:proofErr w:type="gramEnd"/>
    </w:p>
    <w:p w14:paraId="10E16518" w14:textId="77777777" w:rsidR="00D4341D" w:rsidRDefault="00D4341D" w:rsidP="00D4341D">
      <w:pPr>
        <w:rPr>
          <w:b/>
        </w:rPr>
      </w:pPr>
      <w:r>
        <w:rPr>
          <w:b/>
        </w:rPr>
        <w:t xml:space="preserve">        }</w:t>
      </w:r>
    </w:p>
    <w:p w14:paraId="31F015EC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6285CE28" w14:textId="77777777" w:rsidR="00D4341D" w:rsidRDefault="00D4341D" w:rsidP="00D4341D">
      <w:pPr>
        <w:rPr>
          <w:b/>
        </w:rPr>
      </w:pPr>
      <w:r>
        <w:rPr>
          <w:b/>
        </w:rPr>
        <w:t>}</w:t>
      </w:r>
    </w:p>
    <w:p w14:paraId="4242C30D" w14:textId="77777777" w:rsidR="00D4341D" w:rsidRDefault="00D4341D" w:rsidP="00D4341D">
      <w:pPr>
        <w:rPr>
          <w:b/>
        </w:rPr>
      </w:pPr>
    </w:p>
    <w:p w14:paraId="1641A07E" w14:textId="77777777" w:rsidR="00D4341D" w:rsidRDefault="00D4341D" w:rsidP="00D4341D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71FB2C5" wp14:editId="6619ED28">
            <wp:extent cx="3733800" cy="961974"/>
            <wp:effectExtent l="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619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B6C249" w14:textId="77777777" w:rsidR="00D4341D" w:rsidRDefault="00D4341D" w:rsidP="00D4341D">
      <w:pPr>
        <w:rPr>
          <w:b/>
        </w:rPr>
      </w:pPr>
    </w:p>
    <w:p w14:paraId="7448536B" w14:textId="77777777" w:rsidR="00D4341D" w:rsidRDefault="00D4341D" w:rsidP="00D4341D">
      <w:pPr>
        <w:rPr>
          <w:b/>
        </w:rPr>
      </w:pPr>
      <w:r>
        <w:rPr>
          <w:b/>
        </w:rPr>
        <w:t>Task 28</w:t>
      </w:r>
    </w:p>
    <w:p w14:paraId="15B5151A" w14:textId="77777777" w:rsidR="00D4341D" w:rsidRDefault="00D4341D" w:rsidP="00D4341D">
      <w:pPr>
        <w:rPr>
          <w:b/>
        </w:rPr>
      </w:pPr>
      <w:r>
        <w:rPr>
          <w:b/>
        </w:rPr>
        <w:t>public class task028 {</w:t>
      </w:r>
    </w:p>
    <w:p w14:paraId="5EF74934" w14:textId="77777777" w:rsidR="00D4341D" w:rsidRDefault="00D4341D" w:rsidP="00D4341D">
      <w:pPr>
        <w:rPr>
          <w:b/>
        </w:rPr>
      </w:pPr>
      <w:r>
        <w:rPr>
          <w:b/>
        </w:rPr>
        <w:t xml:space="preserve">    // Driver method</w:t>
      </w:r>
    </w:p>
    <w:p w14:paraId="4FC04A06" w14:textId="77777777" w:rsidR="00D4341D" w:rsidRDefault="00D4341D" w:rsidP="00D4341D">
      <w:pPr>
        <w:rPr>
          <w:b/>
        </w:rPr>
      </w:pPr>
      <w:r>
        <w:rPr>
          <w:b/>
        </w:rPr>
        <w:t xml:space="preserve">    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 </w:t>
      </w:r>
      <w:proofErr w:type="spellStart"/>
      <w:proofErr w:type="gramStart"/>
      <w:r>
        <w:rPr>
          <w:b/>
        </w:rPr>
        <w:t>args</w:t>
      </w:r>
      <w:proofErr w:type="spellEnd"/>
      <w:r>
        <w:rPr>
          <w:b/>
        </w:rPr>
        <w:t>[</w:t>
      </w:r>
      <w:proofErr w:type="gramEnd"/>
      <w:r>
        <w:rPr>
          <w:b/>
        </w:rPr>
        <w:t>])</w:t>
      </w:r>
    </w:p>
    <w:p w14:paraId="1EE4A4DE" w14:textId="77777777" w:rsidR="00D4341D" w:rsidRDefault="00D4341D" w:rsidP="00D4341D">
      <w:pPr>
        <w:rPr>
          <w:b/>
        </w:rPr>
      </w:pPr>
      <w:r>
        <w:rPr>
          <w:b/>
        </w:rPr>
        <w:t xml:space="preserve">    {</w:t>
      </w:r>
    </w:p>
    <w:p w14:paraId="4495A693" w14:textId="77777777" w:rsidR="00D4341D" w:rsidRDefault="00D4341D" w:rsidP="00D4341D">
      <w:pPr>
        <w:rPr>
          <w:b/>
        </w:rPr>
      </w:pPr>
      <w:r>
        <w:rPr>
          <w:b/>
        </w:rPr>
        <w:t xml:space="preserve">        int </w:t>
      </w:r>
      <w:proofErr w:type="spellStart"/>
      <w:proofErr w:type="gramStart"/>
      <w:r>
        <w:rPr>
          <w:b/>
        </w:rPr>
        <w:t>arr</w:t>
      </w:r>
      <w:proofErr w:type="spellEnd"/>
      <w:r>
        <w:rPr>
          <w:b/>
        </w:rPr>
        <w:t>[</w:t>
      </w:r>
      <w:proofErr w:type="gramEnd"/>
      <w:r>
        <w:rPr>
          <w:b/>
        </w:rPr>
        <w:t xml:space="preserve">] = </w:t>
      </w:r>
      <w:proofErr w:type="gramStart"/>
      <w:r>
        <w:rPr>
          <w:b/>
        </w:rPr>
        <w:t>{ 3</w:t>
      </w:r>
      <w:proofErr w:type="gramEnd"/>
      <w:r>
        <w:rPr>
          <w:b/>
        </w:rPr>
        <w:t xml:space="preserve">, 1, 2, 5, </w:t>
      </w:r>
      <w:proofErr w:type="gramStart"/>
      <w:r>
        <w:rPr>
          <w:b/>
        </w:rPr>
        <w:t>4 }</w:t>
      </w:r>
      <w:proofErr w:type="gramEnd"/>
      <w:r>
        <w:rPr>
          <w:b/>
        </w:rPr>
        <w:t>;</w:t>
      </w:r>
    </w:p>
    <w:p w14:paraId="3C242BA5" w14:textId="77777777" w:rsidR="00D4341D" w:rsidRDefault="00D4341D" w:rsidP="00D4341D">
      <w:pPr>
        <w:rPr>
          <w:b/>
        </w:rPr>
      </w:pPr>
      <w:r>
        <w:rPr>
          <w:b/>
        </w:rPr>
        <w:t xml:space="preserve">        // passing array to method m1</w:t>
      </w:r>
    </w:p>
    <w:p w14:paraId="52AB3567" w14:textId="77777777" w:rsidR="00D4341D" w:rsidRDefault="00D4341D" w:rsidP="00D4341D">
      <w:pPr>
        <w:rPr>
          <w:b/>
        </w:rPr>
      </w:pPr>
      <w:r>
        <w:rPr>
          <w:b/>
        </w:rPr>
        <w:t xml:space="preserve">        sum(</w:t>
      </w:r>
      <w:proofErr w:type="spellStart"/>
      <w:r>
        <w:rPr>
          <w:b/>
        </w:rPr>
        <w:t>arr</w:t>
      </w:r>
      <w:proofErr w:type="spellEnd"/>
      <w:proofErr w:type="gramStart"/>
      <w:r>
        <w:rPr>
          <w:b/>
        </w:rPr>
        <w:t>);</w:t>
      </w:r>
      <w:proofErr w:type="gramEnd"/>
    </w:p>
    <w:p w14:paraId="0D2C8FCE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01958E15" w14:textId="77777777" w:rsidR="00D4341D" w:rsidRDefault="00D4341D" w:rsidP="00D4341D">
      <w:pPr>
        <w:rPr>
          <w:b/>
        </w:rPr>
      </w:pPr>
      <w:r>
        <w:rPr>
          <w:b/>
        </w:rPr>
        <w:t xml:space="preserve">    public static void sum(</w:t>
      </w:r>
      <w:proofErr w:type="gramStart"/>
      <w:r>
        <w:rPr>
          <w:b/>
        </w:rPr>
        <w:t>int[</w:t>
      </w:r>
      <w:proofErr w:type="gramEnd"/>
      <w:r>
        <w:rPr>
          <w:b/>
        </w:rPr>
        <w:t xml:space="preserve">] </w:t>
      </w:r>
      <w:proofErr w:type="spellStart"/>
      <w:r>
        <w:rPr>
          <w:b/>
        </w:rPr>
        <w:t>arr</w:t>
      </w:r>
      <w:proofErr w:type="spellEnd"/>
      <w:r>
        <w:rPr>
          <w:b/>
        </w:rPr>
        <w:t>)</w:t>
      </w:r>
    </w:p>
    <w:p w14:paraId="6178709A" w14:textId="77777777" w:rsidR="00D4341D" w:rsidRDefault="00D4341D" w:rsidP="00D4341D">
      <w:pPr>
        <w:rPr>
          <w:b/>
        </w:rPr>
      </w:pPr>
      <w:r>
        <w:rPr>
          <w:b/>
        </w:rPr>
        <w:t xml:space="preserve">    {</w:t>
      </w:r>
    </w:p>
    <w:p w14:paraId="6484ADE5" w14:textId="77777777" w:rsidR="00D4341D" w:rsidRDefault="00D4341D" w:rsidP="00D4341D">
      <w:pPr>
        <w:rPr>
          <w:b/>
        </w:rPr>
      </w:pPr>
      <w:r>
        <w:rPr>
          <w:b/>
        </w:rPr>
        <w:t xml:space="preserve">        // getting sum of array values</w:t>
      </w:r>
    </w:p>
    <w:p w14:paraId="5110095A" w14:textId="77777777" w:rsidR="00D4341D" w:rsidRDefault="00D4341D" w:rsidP="00D4341D">
      <w:pPr>
        <w:rPr>
          <w:b/>
        </w:rPr>
      </w:pPr>
      <w:r>
        <w:rPr>
          <w:b/>
        </w:rPr>
        <w:t xml:space="preserve">        int sum = </w:t>
      </w:r>
      <w:proofErr w:type="gramStart"/>
      <w:r>
        <w:rPr>
          <w:b/>
        </w:rPr>
        <w:t>0;</w:t>
      </w:r>
      <w:proofErr w:type="gramEnd"/>
    </w:p>
    <w:p w14:paraId="6F438F65" w14:textId="77777777" w:rsidR="00D4341D" w:rsidRDefault="00D4341D" w:rsidP="00D4341D">
      <w:pPr>
        <w:rPr>
          <w:b/>
        </w:rPr>
      </w:pPr>
      <w:r>
        <w:rPr>
          <w:b/>
        </w:rPr>
        <w:t xml:space="preserve">        for (int i = 0; i &lt; </w:t>
      </w:r>
      <w:proofErr w:type="spellStart"/>
      <w:proofErr w:type="gramStart"/>
      <w:r>
        <w:rPr>
          <w:b/>
        </w:rPr>
        <w:t>arr.length</w:t>
      </w:r>
      <w:proofErr w:type="spellEnd"/>
      <w:proofErr w:type="gramEnd"/>
      <w:r>
        <w:rPr>
          <w:b/>
        </w:rPr>
        <w:t>; i++)</w:t>
      </w:r>
    </w:p>
    <w:p w14:paraId="0DE0FD65" w14:textId="77777777" w:rsidR="00D4341D" w:rsidRDefault="00D4341D" w:rsidP="00D4341D">
      <w:pPr>
        <w:rPr>
          <w:b/>
        </w:rPr>
      </w:pPr>
      <w:r>
        <w:rPr>
          <w:b/>
        </w:rPr>
        <w:t xml:space="preserve">            sum += </w:t>
      </w:r>
      <w:proofErr w:type="spellStart"/>
      <w:r>
        <w:rPr>
          <w:b/>
        </w:rPr>
        <w:t>arr</w:t>
      </w:r>
      <w:proofErr w:type="spellEnd"/>
      <w:r>
        <w:rPr>
          <w:b/>
        </w:rPr>
        <w:t>[i</w:t>
      </w:r>
      <w:proofErr w:type="gramStart"/>
      <w:r>
        <w:rPr>
          <w:b/>
        </w:rPr>
        <w:t>];</w:t>
      </w:r>
      <w:proofErr w:type="gramEnd"/>
    </w:p>
    <w:p w14:paraId="0B65CE28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 xml:space="preserve">("sum of array </w:t>
      </w:r>
      <w:proofErr w:type="gramStart"/>
      <w:r>
        <w:rPr>
          <w:b/>
        </w:rPr>
        <w:t>values :</w:t>
      </w:r>
      <w:proofErr w:type="gramEnd"/>
      <w:r>
        <w:rPr>
          <w:b/>
        </w:rPr>
        <w:t xml:space="preserve"> " + sum</w:t>
      </w:r>
      <w:proofErr w:type="gramStart"/>
      <w:r>
        <w:rPr>
          <w:b/>
        </w:rPr>
        <w:t>);</w:t>
      </w:r>
      <w:proofErr w:type="gramEnd"/>
    </w:p>
    <w:p w14:paraId="5BA28C6D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05F21EC6" w14:textId="77777777" w:rsidR="00D4341D" w:rsidRDefault="00D4341D" w:rsidP="00D4341D">
      <w:pPr>
        <w:rPr>
          <w:b/>
        </w:rPr>
      </w:pPr>
      <w:r>
        <w:rPr>
          <w:b/>
        </w:rPr>
        <w:t>}</w:t>
      </w:r>
    </w:p>
    <w:p w14:paraId="349337FF" w14:textId="77777777" w:rsidR="00D4341D" w:rsidRDefault="00D4341D" w:rsidP="00D4341D">
      <w:pPr>
        <w:rPr>
          <w:b/>
        </w:rPr>
      </w:pPr>
    </w:p>
    <w:p w14:paraId="0ED7EF9B" w14:textId="77777777" w:rsidR="00D4341D" w:rsidRDefault="00D4341D" w:rsidP="00D4341D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0BABFD36" wp14:editId="601DC6C0">
            <wp:extent cx="5943600" cy="1333500"/>
            <wp:effectExtent l="0" t="0" r="0" b="0"/>
            <wp:docPr id="2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0FC91B" w14:textId="77777777" w:rsidR="00D4341D" w:rsidRDefault="00D4341D" w:rsidP="00D4341D">
      <w:pPr>
        <w:rPr>
          <w:b/>
        </w:rPr>
      </w:pPr>
    </w:p>
    <w:p w14:paraId="31A2C256" w14:textId="77777777" w:rsidR="00D4341D" w:rsidRDefault="00D4341D" w:rsidP="00D4341D">
      <w:pPr>
        <w:rPr>
          <w:b/>
        </w:rPr>
      </w:pPr>
    </w:p>
    <w:p w14:paraId="4C06398E" w14:textId="77777777" w:rsidR="00D4341D" w:rsidRDefault="00D4341D" w:rsidP="00D4341D">
      <w:pPr>
        <w:rPr>
          <w:b/>
        </w:rPr>
      </w:pPr>
      <w:r>
        <w:rPr>
          <w:b/>
        </w:rPr>
        <w:t>Task 28_1</w:t>
      </w:r>
    </w:p>
    <w:p w14:paraId="25DACE09" w14:textId="77777777" w:rsidR="00D4341D" w:rsidRDefault="00D4341D" w:rsidP="00D4341D">
      <w:pPr>
        <w:rPr>
          <w:b/>
        </w:rPr>
      </w:pPr>
    </w:p>
    <w:p w14:paraId="561EF3C1" w14:textId="77777777" w:rsidR="00D4341D" w:rsidRDefault="00D4341D" w:rsidP="00D4341D">
      <w:pPr>
        <w:rPr>
          <w:b/>
        </w:rPr>
      </w:pPr>
      <w:r>
        <w:rPr>
          <w:b/>
        </w:rPr>
        <w:t>// Java program to demonstrate</w:t>
      </w:r>
    </w:p>
    <w:p w14:paraId="7C7A0DB3" w14:textId="77777777" w:rsidR="00D4341D" w:rsidRDefault="00D4341D" w:rsidP="00D4341D">
      <w:pPr>
        <w:rPr>
          <w:b/>
        </w:rPr>
      </w:pPr>
      <w:r>
        <w:rPr>
          <w:b/>
        </w:rPr>
        <w:t>// return of array from method</w:t>
      </w:r>
    </w:p>
    <w:p w14:paraId="716C7D04" w14:textId="77777777" w:rsidR="00D4341D" w:rsidRDefault="00D4341D" w:rsidP="00D4341D">
      <w:pPr>
        <w:rPr>
          <w:b/>
        </w:rPr>
      </w:pPr>
      <w:r>
        <w:rPr>
          <w:b/>
        </w:rPr>
        <w:t>class task028_1 {</w:t>
      </w:r>
    </w:p>
    <w:p w14:paraId="6A04FF5B" w14:textId="77777777" w:rsidR="00D4341D" w:rsidRDefault="00D4341D" w:rsidP="00D4341D">
      <w:pPr>
        <w:rPr>
          <w:b/>
        </w:rPr>
      </w:pPr>
      <w:r>
        <w:rPr>
          <w:b/>
        </w:rPr>
        <w:t xml:space="preserve">    // Driver method</w:t>
      </w:r>
    </w:p>
    <w:p w14:paraId="5CC53E78" w14:textId="77777777" w:rsidR="00D4341D" w:rsidRDefault="00D4341D" w:rsidP="00D4341D">
      <w:pPr>
        <w:rPr>
          <w:b/>
        </w:rPr>
      </w:pPr>
      <w:r>
        <w:rPr>
          <w:b/>
        </w:rPr>
        <w:t xml:space="preserve">    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 </w:t>
      </w:r>
      <w:proofErr w:type="spellStart"/>
      <w:proofErr w:type="gramStart"/>
      <w:r>
        <w:rPr>
          <w:b/>
        </w:rPr>
        <w:t>args</w:t>
      </w:r>
      <w:proofErr w:type="spellEnd"/>
      <w:r>
        <w:rPr>
          <w:b/>
        </w:rPr>
        <w:t>[</w:t>
      </w:r>
      <w:proofErr w:type="gramEnd"/>
      <w:r>
        <w:rPr>
          <w:b/>
        </w:rPr>
        <w:t>])</w:t>
      </w:r>
    </w:p>
    <w:p w14:paraId="15FA5777" w14:textId="77777777" w:rsidR="00D4341D" w:rsidRDefault="00D4341D" w:rsidP="00D4341D">
      <w:pPr>
        <w:rPr>
          <w:b/>
        </w:rPr>
      </w:pPr>
      <w:r>
        <w:rPr>
          <w:b/>
        </w:rPr>
        <w:t xml:space="preserve">    {</w:t>
      </w:r>
    </w:p>
    <w:p w14:paraId="3FFA29DA" w14:textId="77777777" w:rsidR="00D4341D" w:rsidRDefault="00D4341D" w:rsidP="00D4341D">
      <w:pPr>
        <w:rPr>
          <w:b/>
        </w:rPr>
      </w:pPr>
      <w:r>
        <w:rPr>
          <w:b/>
        </w:rPr>
        <w:t xml:space="preserve">        int </w:t>
      </w:r>
      <w:proofErr w:type="spellStart"/>
      <w:proofErr w:type="gramStart"/>
      <w:r>
        <w:rPr>
          <w:b/>
        </w:rPr>
        <w:t>arr</w:t>
      </w:r>
      <w:proofErr w:type="spellEnd"/>
      <w:r>
        <w:rPr>
          <w:b/>
        </w:rPr>
        <w:t>[</w:t>
      </w:r>
      <w:proofErr w:type="gramEnd"/>
      <w:r>
        <w:rPr>
          <w:b/>
        </w:rPr>
        <w:t>] = m1(</w:t>
      </w:r>
      <w:proofErr w:type="gramStart"/>
      <w:r>
        <w:rPr>
          <w:b/>
        </w:rPr>
        <w:t>);</w:t>
      </w:r>
      <w:proofErr w:type="gramEnd"/>
    </w:p>
    <w:p w14:paraId="7B245DD1" w14:textId="77777777" w:rsidR="00D4341D" w:rsidRDefault="00D4341D" w:rsidP="00D4341D">
      <w:pPr>
        <w:rPr>
          <w:b/>
        </w:rPr>
      </w:pPr>
      <w:r>
        <w:rPr>
          <w:b/>
        </w:rPr>
        <w:t xml:space="preserve">        for (int i = 0; i &lt; </w:t>
      </w:r>
      <w:proofErr w:type="spellStart"/>
      <w:proofErr w:type="gramStart"/>
      <w:r>
        <w:rPr>
          <w:b/>
        </w:rPr>
        <w:t>arr.length</w:t>
      </w:r>
      <w:proofErr w:type="spellEnd"/>
      <w:proofErr w:type="gramEnd"/>
      <w:r>
        <w:rPr>
          <w:b/>
        </w:rPr>
        <w:t>; i++)</w:t>
      </w:r>
    </w:p>
    <w:p w14:paraId="3D302206" w14:textId="77777777" w:rsidR="00D4341D" w:rsidRDefault="00D4341D" w:rsidP="00D4341D">
      <w:pPr>
        <w:rPr>
          <w:b/>
        </w:rPr>
      </w:pPr>
      <w:r>
        <w:rPr>
          <w:b/>
        </w:rPr>
        <w:t xml:space="preserve">           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</w:t>
      </w:r>
      <w:proofErr w:type="spellStart"/>
      <w:r>
        <w:rPr>
          <w:b/>
        </w:rPr>
        <w:t>arr</w:t>
      </w:r>
      <w:proofErr w:type="spellEnd"/>
      <w:r>
        <w:rPr>
          <w:b/>
        </w:rPr>
        <w:t>[i] + " "</w:t>
      </w:r>
      <w:proofErr w:type="gramStart"/>
      <w:r>
        <w:rPr>
          <w:b/>
        </w:rPr>
        <w:t>);</w:t>
      </w:r>
      <w:proofErr w:type="gramEnd"/>
    </w:p>
    <w:p w14:paraId="7A9606D5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68912498" w14:textId="77777777" w:rsidR="00D4341D" w:rsidRDefault="00D4341D" w:rsidP="00D4341D">
      <w:pPr>
        <w:rPr>
          <w:b/>
        </w:rPr>
      </w:pPr>
      <w:r>
        <w:rPr>
          <w:b/>
        </w:rPr>
        <w:t xml:space="preserve">    public static </w:t>
      </w:r>
      <w:proofErr w:type="gramStart"/>
      <w:r>
        <w:rPr>
          <w:b/>
        </w:rPr>
        <w:t>int[</w:t>
      </w:r>
      <w:proofErr w:type="gramEnd"/>
      <w:r>
        <w:rPr>
          <w:b/>
        </w:rPr>
        <w:t>] m1()</w:t>
      </w:r>
    </w:p>
    <w:p w14:paraId="2335C7F1" w14:textId="77777777" w:rsidR="00D4341D" w:rsidRDefault="00D4341D" w:rsidP="00D4341D">
      <w:pPr>
        <w:rPr>
          <w:b/>
        </w:rPr>
      </w:pPr>
      <w:r>
        <w:rPr>
          <w:b/>
        </w:rPr>
        <w:t xml:space="preserve">    {</w:t>
      </w:r>
    </w:p>
    <w:p w14:paraId="61443187" w14:textId="77777777" w:rsidR="00D4341D" w:rsidRDefault="00D4341D" w:rsidP="00D4341D">
      <w:pPr>
        <w:rPr>
          <w:b/>
        </w:rPr>
      </w:pPr>
      <w:r>
        <w:rPr>
          <w:b/>
        </w:rPr>
        <w:t xml:space="preserve">        // </w:t>
      </w:r>
      <w:proofErr w:type="gramStart"/>
      <w:r>
        <w:rPr>
          <w:b/>
        </w:rPr>
        <w:t>returning  array</w:t>
      </w:r>
      <w:proofErr w:type="gramEnd"/>
    </w:p>
    <w:p w14:paraId="102D051A" w14:textId="77777777" w:rsidR="00D4341D" w:rsidRDefault="00D4341D" w:rsidP="00D4341D">
      <w:pPr>
        <w:rPr>
          <w:b/>
        </w:rPr>
      </w:pPr>
      <w:r>
        <w:rPr>
          <w:b/>
        </w:rPr>
        <w:t xml:space="preserve">        return new </w:t>
      </w:r>
      <w:proofErr w:type="gramStart"/>
      <w:r>
        <w:rPr>
          <w:b/>
        </w:rPr>
        <w:t>int[</w:t>
      </w:r>
      <w:proofErr w:type="gramEnd"/>
      <w:r>
        <w:rPr>
          <w:b/>
        </w:rPr>
        <w:t xml:space="preserve">] </w:t>
      </w:r>
      <w:proofErr w:type="gramStart"/>
      <w:r>
        <w:rPr>
          <w:b/>
        </w:rPr>
        <w:t>{ 1</w:t>
      </w:r>
      <w:proofErr w:type="gramEnd"/>
      <w:r>
        <w:rPr>
          <w:b/>
        </w:rPr>
        <w:t xml:space="preserve">, 2, </w:t>
      </w:r>
      <w:proofErr w:type="gramStart"/>
      <w:r>
        <w:rPr>
          <w:b/>
        </w:rPr>
        <w:t>3 }</w:t>
      </w:r>
      <w:proofErr w:type="gramEnd"/>
      <w:r>
        <w:rPr>
          <w:b/>
        </w:rPr>
        <w:t>;</w:t>
      </w:r>
    </w:p>
    <w:p w14:paraId="2A296FFE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12BA29EF" w14:textId="77777777" w:rsidR="00D4341D" w:rsidRDefault="00D4341D" w:rsidP="00D4341D">
      <w:pPr>
        <w:rPr>
          <w:b/>
        </w:rPr>
      </w:pPr>
      <w:r>
        <w:rPr>
          <w:b/>
        </w:rPr>
        <w:t>}</w:t>
      </w:r>
    </w:p>
    <w:p w14:paraId="0AE77451" w14:textId="77777777" w:rsidR="00D4341D" w:rsidRDefault="00D4341D" w:rsidP="00D4341D">
      <w:pPr>
        <w:rPr>
          <w:b/>
        </w:rPr>
      </w:pPr>
    </w:p>
    <w:p w14:paraId="6C660DA2" w14:textId="77777777" w:rsidR="00D4341D" w:rsidRDefault="00D4341D" w:rsidP="00D4341D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715E8E30" wp14:editId="5381AA7E">
            <wp:extent cx="5943600" cy="929323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3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25E143" w14:textId="77777777" w:rsidR="00D4341D" w:rsidRDefault="00D4341D" w:rsidP="00D4341D">
      <w:pPr>
        <w:rPr>
          <w:b/>
        </w:rPr>
      </w:pPr>
    </w:p>
    <w:p w14:paraId="223F7FEA" w14:textId="77777777" w:rsidR="00D4341D" w:rsidRDefault="00D4341D" w:rsidP="00D4341D">
      <w:pPr>
        <w:rPr>
          <w:b/>
        </w:rPr>
      </w:pPr>
      <w:r>
        <w:rPr>
          <w:b/>
        </w:rPr>
        <w:t>Task 29</w:t>
      </w:r>
    </w:p>
    <w:p w14:paraId="791AECCD" w14:textId="77777777" w:rsidR="00D4341D" w:rsidRDefault="00D4341D" w:rsidP="00D4341D">
      <w:pPr>
        <w:rPr>
          <w:b/>
        </w:rPr>
      </w:pPr>
    </w:p>
    <w:p w14:paraId="18FB688A" w14:textId="77777777" w:rsidR="00D4341D" w:rsidRDefault="00D4341D" w:rsidP="00D4341D">
      <w:pPr>
        <w:rPr>
          <w:b/>
        </w:rPr>
      </w:pPr>
      <w:r>
        <w:rPr>
          <w:b/>
        </w:rPr>
        <w:t>// Java program to demonstrate</w:t>
      </w:r>
    </w:p>
    <w:p w14:paraId="7FE6378B" w14:textId="77777777" w:rsidR="00D4341D" w:rsidRDefault="00D4341D" w:rsidP="00D4341D">
      <w:pPr>
        <w:rPr>
          <w:b/>
        </w:rPr>
      </w:pPr>
      <w:r>
        <w:rPr>
          <w:b/>
        </w:rPr>
        <w:t>// cloning of one-dimensional arrays</w:t>
      </w:r>
    </w:p>
    <w:p w14:paraId="3DEDBF4A" w14:textId="77777777" w:rsidR="00D4341D" w:rsidRDefault="00D4341D" w:rsidP="00D4341D">
      <w:pPr>
        <w:rPr>
          <w:b/>
        </w:rPr>
      </w:pPr>
    </w:p>
    <w:p w14:paraId="64D05405" w14:textId="77777777" w:rsidR="00D4341D" w:rsidRDefault="00D4341D" w:rsidP="00D4341D">
      <w:pPr>
        <w:rPr>
          <w:b/>
        </w:rPr>
      </w:pPr>
      <w:r>
        <w:rPr>
          <w:b/>
        </w:rPr>
        <w:t>class clone {</w:t>
      </w:r>
    </w:p>
    <w:p w14:paraId="2734315D" w14:textId="77777777" w:rsidR="00D4341D" w:rsidRDefault="00D4341D" w:rsidP="00D4341D">
      <w:pPr>
        <w:rPr>
          <w:b/>
        </w:rPr>
      </w:pPr>
      <w:r>
        <w:rPr>
          <w:b/>
        </w:rPr>
        <w:t xml:space="preserve">    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 </w:t>
      </w:r>
      <w:proofErr w:type="spellStart"/>
      <w:proofErr w:type="gramStart"/>
      <w:r>
        <w:rPr>
          <w:b/>
        </w:rPr>
        <w:t>args</w:t>
      </w:r>
      <w:proofErr w:type="spellEnd"/>
      <w:r>
        <w:rPr>
          <w:b/>
        </w:rPr>
        <w:t>[</w:t>
      </w:r>
      <w:proofErr w:type="gramEnd"/>
      <w:r>
        <w:rPr>
          <w:b/>
        </w:rPr>
        <w:t>])</w:t>
      </w:r>
    </w:p>
    <w:p w14:paraId="185685B1" w14:textId="77777777" w:rsidR="00D4341D" w:rsidRDefault="00D4341D" w:rsidP="00D4341D">
      <w:pPr>
        <w:rPr>
          <w:b/>
        </w:rPr>
      </w:pPr>
      <w:r>
        <w:rPr>
          <w:b/>
        </w:rPr>
        <w:t xml:space="preserve">    {</w:t>
      </w:r>
    </w:p>
    <w:p w14:paraId="4A53A706" w14:textId="77777777" w:rsidR="00D4341D" w:rsidRDefault="00D4341D" w:rsidP="00D4341D">
      <w:pPr>
        <w:rPr>
          <w:b/>
        </w:rPr>
      </w:pPr>
      <w:r>
        <w:rPr>
          <w:b/>
        </w:rPr>
        <w:t xml:space="preserve">        int </w:t>
      </w:r>
      <w:proofErr w:type="spellStart"/>
      <w:proofErr w:type="gramStart"/>
      <w:r>
        <w:rPr>
          <w:b/>
        </w:rPr>
        <w:t>intArray</w:t>
      </w:r>
      <w:proofErr w:type="spellEnd"/>
      <w:r>
        <w:rPr>
          <w:b/>
        </w:rPr>
        <w:t>[][</w:t>
      </w:r>
      <w:proofErr w:type="gramEnd"/>
      <w:r>
        <w:rPr>
          <w:b/>
        </w:rPr>
        <w:t xml:space="preserve">] = </w:t>
      </w:r>
      <w:proofErr w:type="gramStart"/>
      <w:r>
        <w:rPr>
          <w:b/>
        </w:rPr>
        <w:t>{ {</w:t>
      </w:r>
      <w:proofErr w:type="gramEnd"/>
      <w:r>
        <w:rPr>
          <w:b/>
        </w:rPr>
        <w:t xml:space="preserve"> 1, 2, </w:t>
      </w:r>
      <w:proofErr w:type="gramStart"/>
      <w:r>
        <w:rPr>
          <w:b/>
        </w:rPr>
        <w:t>3 }</w:t>
      </w:r>
      <w:proofErr w:type="gramEnd"/>
      <w:r>
        <w:rPr>
          <w:b/>
        </w:rPr>
        <w:t xml:space="preserve">, </w:t>
      </w:r>
      <w:proofErr w:type="gramStart"/>
      <w:r>
        <w:rPr>
          <w:b/>
        </w:rPr>
        <w:t>{ 4</w:t>
      </w:r>
      <w:proofErr w:type="gramEnd"/>
      <w:r>
        <w:rPr>
          <w:b/>
        </w:rPr>
        <w:t xml:space="preserve">, </w:t>
      </w:r>
      <w:proofErr w:type="gramStart"/>
      <w:r>
        <w:rPr>
          <w:b/>
        </w:rPr>
        <w:t>5 }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};</w:t>
      </w:r>
      <w:proofErr w:type="gramEnd"/>
    </w:p>
    <w:p w14:paraId="063B7536" w14:textId="77777777" w:rsidR="00D4341D" w:rsidRDefault="00D4341D" w:rsidP="00D4341D">
      <w:pPr>
        <w:rPr>
          <w:b/>
        </w:rPr>
      </w:pPr>
    </w:p>
    <w:p w14:paraId="320C5EE7" w14:textId="77777777" w:rsidR="00D4341D" w:rsidRDefault="00D4341D" w:rsidP="00D4341D">
      <w:pPr>
        <w:rPr>
          <w:b/>
        </w:rPr>
      </w:pPr>
      <w:r>
        <w:rPr>
          <w:b/>
        </w:rPr>
        <w:lastRenderedPageBreak/>
        <w:t xml:space="preserve">        int </w:t>
      </w:r>
      <w:proofErr w:type="spellStart"/>
      <w:proofErr w:type="gramStart"/>
      <w:r>
        <w:rPr>
          <w:b/>
        </w:rPr>
        <w:t>cloneArray</w:t>
      </w:r>
      <w:proofErr w:type="spellEnd"/>
      <w:r>
        <w:rPr>
          <w:b/>
        </w:rPr>
        <w:t>[][</w:t>
      </w:r>
      <w:proofErr w:type="gramEnd"/>
      <w:r>
        <w:rPr>
          <w:b/>
        </w:rPr>
        <w:t xml:space="preserve">] = </w:t>
      </w:r>
      <w:proofErr w:type="spellStart"/>
      <w:r>
        <w:rPr>
          <w:b/>
        </w:rPr>
        <w:t>intArray.clone</w:t>
      </w:r>
      <w:proofErr w:type="spellEnd"/>
      <w:r>
        <w:rPr>
          <w:b/>
        </w:rPr>
        <w:t>(</w:t>
      </w:r>
      <w:proofErr w:type="gramStart"/>
      <w:r>
        <w:rPr>
          <w:b/>
        </w:rPr>
        <w:t>);</w:t>
      </w:r>
      <w:proofErr w:type="gramEnd"/>
    </w:p>
    <w:p w14:paraId="1FA185EF" w14:textId="77777777" w:rsidR="00D4341D" w:rsidRDefault="00D4341D" w:rsidP="00D4341D">
      <w:pPr>
        <w:rPr>
          <w:b/>
        </w:rPr>
      </w:pPr>
    </w:p>
    <w:p w14:paraId="129BD647" w14:textId="77777777" w:rsidR="00D4341D" w:rsidRDefault="00D4341D" w:rsidP="00D4341D">
      <w:pPr>
        <w:rPr>
          <w:b/>
        </w:rPr>
      </w:pPr>
      <w:r>
        <w:rPr>
          <w:b/>
        </w:rPr>
        <w:t xml:space="preserve">        // will print false</w:t>
      </w:r>
    </w:p>
    <w:p w14:paraId="7F781AF6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spellStart"/>
      <w:r>
        <w:rPr>
          <w:b/>
        </w:rPr>
        <w:t>intArray</w:t>
      </w:r>
      <w:proofErr w:type="spellEnd"/>
      <w:r>
        <w:rPr>
          <w:b/>
        </w:rPr>
        <w:t xml:space="preserve"> == </w:t>
      </w:r>
      <w:proofErr w:type="spellStart"/>
      <w:r>
        <w:rPr>
          <w:b/>
        </w:rPr>
        <w:t>cloneArray</w:t>
      </w:r>
      <w:proofErr w:type="spellEnd"/>
      <w:proofErr w:type="gramStart"/>
      <w:r>
        <w:rPr>
          <w:b/>
        </w:rPr>
        <w:t>);</w:t>
      </w:r>
      <w:proofErr w:type="gramEnd"/>
    </w:p>
    <w:p w14:paraId="3DAF3FE9" w14:textId="77777777" w:rsidR="00D4341D" w:rsidRDefault="00D4341D" w:rsidP="00D4341D">
      <w:pPr>
        <w:rPr>
          <w:b/>
        </w:rPr>
      </w:pPr>
    </w:p>
    <w:p w14:paraId="0733A0E5" w14:textId="77777777" w:rsidR="00D4341D" w:rsidRDefault="00D4341D" w:rsidP="00D4341D">
      <w:pPr>
        <w:rPr>
          <w:b/>
        </w:rPr>
      </w:pPr>
      <w:r>
        <w:rPr>
          <w:b/>
        </w:rPr>
        <w:t xml:space="preserve">        // will print true as shallow copy is created</w:t>
      </w:r>
    </w:p>
    <w:p w14:paraId="62B01D19" w14:textId="77777777" w:rsidR="00D4341D" w:rsidRDefault="00D4341D" w:rsidP="00D4341D">
      <w:pPr>
        <w:rPr>
          <w:b/>
        </w:rPr>
      </w:pPr>
      <w:r>
        <w:rPr>
          <w:b/>
        </w:rPr>
        <w:t xml:space="preserve">        // i.e. sub-arrays are shared</w:t>
      </w:r>
    </w:p>
    <w:p w14:paraId="195932DC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spellStart"/>
      <w:proofErr w:type="gramStart"/>
      <w:r>
        <w:rPr>
          <w:b/>
        </w:rPr>
        <w:t>intArray</w:t>
      </w:r>
      <w:proofErr w:type="spellEnd"/>
      <w:r>
        <w:rPr>
          <w:b/>
        </w:rPr>
        <w:t>[</w:t>
      </w:r>
      <w:proofErr w:type="gramEnd"/>
      <w:r>
        <w:rPr>
          <w:b/>
        </w:rPr>
        <w:t xml:space="preserve">0] == </w:t>
      </w:r>
      <w:proofErr w:type="spellStart"/>
      <w:proofErr w:type="gramStart"/>
      <w:r>
        <w:rPr>
          <w:b/>
        </w:rPr>
        <w:t>cloneArray</w:t>
      </w:r>
      <w:proofErr w:type="spellEnd"/>
      <w:r>
        <w:rPr>
          <w:b/>
        </w:rPr>
        <w:t>[</w:t>
      </w:r>
      <w:proofErr w:type="gramEnd"/>
      <w:r>
        <w:rPr>
          <w:b/>
        </w:rPr>
        <w:t>0]</w:t>
      </w:r>
      <w:proofErr w:type="gramStart"/>
      <w:r>
        <w:rPr>
          <w:b/>
        </w:rPr>
        <w:t>);</w:t>
      </w:r>
      <w:proofErr w:type="gramEnd"/>
    </w:p>
    <w:p w14:paraId="0E00CF2F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spellStart"/>
      <w:proofErr w:type="gramStart"/>
      <w:r>
        <w:rPr>
          <w:b/>
        </w:rPr>
        <w:t>intArray</w:t>
      </w:r>
      <w:proofErr w:type="spellEnd"/>
      <w:r>
        <w:rPr>
          <w:b/>
        </w:rPr>
        <w:t>[</w:t>
      </w:r>
      <w:proofErr w:type="gramEnd"/>
      <w:r>
        <w:rPr>
          <w:b/>
        </w:rPr>
        <w:t xml:space="preserve">1] == </w:t>
      </w:r>
      <w:proofErr w:type="spellStart"/>
      <w:proofErr w:type="gramStart"/>
      <w:r>
        <w:rPr>
          <w:b/>
        </w:rPr>
        <w:t>cloneArray</w:t>
      </w:r>
      <w:proofErr w:type="spellEnd"/>
      <w:r>
        <w:rPr>
          <w:b/>
        </w:rPr>
        <w:t>[</w:t>
      </w:r>
      <w:proofErr w:type="gramEnd"/>
      <w:r>
        <w:rPr>
          <w:b/>
        </w:rPr>
        <w:t>1]</w:t>
      </w:r>
      <w:proofErr w:type="gramStart"/>
      <w:r>
        <w:rPr>
          <w:b/>
        </w:rPr>
        <w:t>);</w:t>
      </w:r>
      <w:proofErr w:type="gramEnd"/>
    </w:p>
    <w:p w14:paraId="5018E676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664E1308" w14:textId="77777777" w:rsidR="00D4341D" w:rsidRDefault="00D4341D" w:rsidP="00D4341D">
      <w:pPr>
        <w:rPr>
          <w:b/>
        </w:rPr>
      </w:pPr>
      <w:r>
        <w:rPr>
          <w:b/>
        </w:rPr>
        <w:t>}</w:t>
      </w:r>
    </w:p>
    <w:p w14:paraId="5C3D15C3" w14:textId="77777777" w:rsidR="00D4341D" w:rsidRDefault="00D4341D" w:rsidP="00D4341D">
      <w:pPr>
        <w:rPr>
          <w:b/>
        </w:rPr>
      </w:pPr>
    </w:p>
    <w:p w14:paraId="2E78BD59" w14:textId="77777777" w:rsidR="00D4341D" w:rsidRDefault="00D4341D" w:rsidP="00D4341D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307682B5" wp14:editId="4D8138EA">
            <wp:extent cx="5800725" cy="1013124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013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04BB33" w14:textId="77777777" w:rsidR="00D4341D" w:rsidRDefault="00D4341D" w:rsidP="00D4341D">
      <w:pPr>
        <w:rPr>
          <w:b/>
        </w:rPr>
      </w:pPr>
    </w:p>
    <w:p w14:paraId="758E7262" w14:textId="77777777" w:rsidR="00D4341D" w:rsidRDefault="00D4341D" w:rsidP="00D4341D">
      <w:pPr>
        <w:rPr>
          <w:b/>
        </w:rPr>
      </w:pPr>
      <w:r>
        <w:rPr>
          <w:b/>
        </w:rPr>
        <w:t xml:space="preserve">Task </w:t>
      </w:r>
      <w:proofErr w:type="gramStart"/>
      <w:r>
        <w:rPr>
          <w:b/>
        </w:rPr>
        <w:t>30  shallow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copy ,</w:t>
      </w:r>
      <w:proofErr w:type="gramEnd"/>
      <w:r>
        <w:rPr>
          <w:b/>
        </w:rPr>
        <w:t xml:space="preserve">  Deep copy</w:t>
      </w:r>
    </w:p>
    <w:p w14:paraId="74C71827" w14:textId="77777777" w:rsidR="00D4341D" w:rsidRDefault="00D4341D" w:rsidP="00D4341D">
      <w:pPr>
        <w:rPr>
          <w:b/>
        </w:rPr>
      </w:pPr>
    </w:p>
    <w:p w14:paraId="14F6886E" w14:textId="77777777" w:rsidR="00D4341D" w:rsidRDefault="00D4341D" w:rsidP="00D4341D">
      <w:pPr>
        <w:rPr>
          <w:b/>
        </w:rPr>
      </w:pPr>
      <w:r>
        <w:rPr>
          <w:b/>
        </w:rPr>
        <w:t xml:space="preserve">import </w:t>
      </w:r>
      <w:proofErr w:type="spellStart"/>
      <w:proofErr w:type="gramStart"/>
      <w:r>
        <w:rPr>
          <w:b/>
        </w:rPr>
        <w:t>java.util</w:t>
      </w:r>
      <w:proofErr w:type="gramEnd"/>
      <w:r>
        <w:rPr>
          <w:b/>
        </w:rPr>
        <w:t>.</w:t>
      </w:r>
      <w:proofErr w:type="gramStart"/>
      <w:r>
        <w:rPr>
          <w:b/>
        </w:rPr>
        <w:t>Arrays</w:t>
      </w:r>
      <w:proofErr w:type="spellEnd"/>
      <w:r>
        <w:rPr>
          <w:b/>
        </w:rPr>
        <w:t>;</w:t>
      </w:r>
      <w:proofErr w:type="gramEnd"/>
    </w:p>
    <w:p w14:paraId="50DCABF7" w14:textId="77777777" w:rsidR="00D4341D" w:rsidRDefault="00D4341D" w:rsidP="00D4341D">
      <w:pPr>
        <w:rPr>
          <w:b/>
        </w:rPr>
      </w:pPr>
    </w:p>
    <w:p w14:paraId="3CBE11ED" w14:textId="77777777" w:rsidR="00D4341D" w:rsidRDefault="00D4341D" w:rsidP="00D4341D">
      <w:pPr>
        <w:rPr>
          <w:b/>
        </w:rPr>
      </w:pPr>
      <w:r>
        <w:rPr>
          <w:b/>
        </w:rPr>
        <w:t>public class task30 {</w:t>
      </w:r>
    </w:p>
    <w:p w14:paraId="62C279DA" w14:textId="77777777" w:rsidR="00D4341D" w:rsidRDefault="00D4341D" w:rsidP="00D4341D">
      <w:pPr>
        <w:rPr>
          <w:b/>
        </w:rPr>
      </w:pPr>
      <w:r>
        <w:rPr>
          <w:b/>
        </w:rPr>
        <w:t xml:space="preserve">    public static void </w:t>
      </w:r>
      <w:proofErr w:type="gramStart"/>
      <w:r>
        <w:rPr>
          <w:b/>
        </w:rPr>
        <w:t>main(String[</w:t>
      </w:r>
      <w:proofErr w:type="gramEnd"/>
      <w:r>
        <w:rPr>
          <w:b/>
        </w:rPr>
        <w:t xml:space="preserve">] </w:t>
      </w:r>
      <w:proofErr w:type="spellStart"/>
      <w:proofErr w:type="gramStart"/>
      <w:r>
        <w:rPr>
          <w:b/>
        </w:rPr>
        <w:t>args</w:t>
      </w:r>
      <w:proofErr w:type="spellEnd"/>
      <w:r>
        <w:rPr>
          <w:b/>
        </w:rPr>
        <w:t>) {</w:t>
      </w:r>
      <w:proofErr w:type="gramEnd"/>
    </w:p>
    <w:p w14:paraId="59C98858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int[</w:t>
      </w:r>
      <w:proofErr w:type="gramEnd"/>
      <w:r>
        <w:rPr>
          <w:b/>
        </w:rPr>
        <w:t>] ar1 = {1, 2, 3</w:t>
      </w:r>
      <w:proofErr w:type="gramStart"/>
      <w:r>
        <w:rPr>
          <w:b/>
        </w:rPr>
        <w:t>};</w:t>
      </w:r>
      <w:proofErr w:type="gramEnd"/>
    </w:p>
    <w:p w14:paraId="2380843E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int[</w:t>
      </w:r>
      <w:proofErr w:type="gramEnd"/>
      <w:r>
        <w:rPr>
          <w:b/>
        </w:rPr>
        <w:t>] ar2 = {4, 5, 6</w:t>
      </w:r>
      <w:proofErr w:type="gramStart"/>
      <w:r>
        <w:rPr>
          <w:b/>
        </w:rPr>
        <w:t>};</w:t>
      </w:r>
      <w:proofErr w:type="gramEnd"/>
    </w:p>
    <w:p w14:paraId="145E040F" w14:textId="77777777" w:rsidR="00D4341D" w:rsidRDefault="00D4341D" w:rsidP="00D4341D">
      <w:pPr>
        <w:rPr>
          <w:b/>
        </w:rPr>
      </w:pPr>
    </w:p>
    <w:p w14:paraId="75CE7C80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int[][</w:t>
      </w:r>
      <w:proofErr w:type="gramEnd"/>
      <w:r>
        <w:rPr>
          <w:b/>
        </w:rPr>
        <w:t xml:space="preserve">] </w:t>
      </w:r>
      <w:proofErr w:type="spellStart"/>
      <w:r>
        <w:rPr>
          <w:b/>
        </w:rPr>
        <w:t>arr</w:t>
      </w:r>
      <w:proofErr w:type="spellEnd"/>
      <w:r>
        <w:rPr>
          <w:b/>
        </w:rPr>
        <w:t xml:space="preserve"> = {ar1, ar2</w:t>
      </w:r>
      <w:proofErr w:type="gramStart"/>
      <w:r>
        <w:rPr>
          <w:b/>
        </w:rPr>
        <w:t>};</w:t>
      </w:r>
      <w:proofErr w:type="gramEnd"/>
    </w:p>
    <w:p w14:paraId="0D8B3E87" w14:textId="77777777" w:rsidR="00D4341D" w:rsidRDefault="00D4341D" w:rsidP="00D4341D">
      <w:pPr>
        <w:rPr>
          <w:b/>
        </w:rPr>
      </w:pPr>
    </w:p>
    <w:p w14:paraId="31EA769E" w14:textId="77777777" w:rsidR="00D4341D" w:rsidRDefault="00D4341D" w:rsidP="00D4341D">
      <w:pPr>
        <w:rPr>
          <w:b/>
        </w:rPr>
      </w:pPr>
      <w:r>
        <w:rPr>
          <w:b/>
        </w:rPr>
        <w:t xml:space="preserve">        // Shallow copy (outer array copied, inner arrays shared)</w:t>
      </w:r>
    </w:p>
    <w:p w14:paraId="0AD5605F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int[][</w:t>
      </w:r>
      <w:proofErr w:type="gramEnd"/>
      <w:r>
        <w:rPr>
          <w:b/>
        </w:rPr>
        <w:t xml:space="preserve">] </w:t>
      </w:r>
      <w:proofErr w:type="spellStart"/>
      <w:r>
        <w:rPr>
          <w:b/>
        </w:rPr>
        <w:t>shallowCopy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Arrays.copyOf</w:t>
      </w:r>
      <w:proofErr w:type="spellEnd"/>
      <w:r>
        <w:rPr>
          <w:b/>
        </w:rPr>
        <w:t>(</w:t>
      </w:r>
      <w:proofErr w:type="spellStart"/>
      <w:r>
        <w:rPr>
          <w:b/>
        </w:rPr>
        <w:t>arr</w:t>
      </w:r>
      <w:proofErr w:type="spellEnd"/>
      <w:r>
        <w:rPr>
          <w:b/>
        </w:rPr>
        <w:t xml:space="preserve">, </w:t>
      </w:r>
      <w:proofErr w:type="spellStart"/>
      <w:proofErr w:type="gramStart"/>
      <w:r>
        <w:rPr>
          <w:b/>
        </w:rPr>
        <w:t>arr.length</w:t>
      </w:r>
      <w:proofErr w:type="spellEnd"/>
      <w:r>
        <w:rPr>
          <w:b/>
        </w:rPr>
        <w:t>);</w:t>
      </w:r>
      <w:proofErr w:type="gramEnd"/>
    </w:p>
    <w:p w14:paraId="36DECF3D" w14:textId="77777777" w:rsidR="00D4341D" w:rsidRDefault="00D4341D" w:rsidP="00D4341D">
      <w:pPr>
        <w:rPr>
          <w:b/>
        </w:rPr>
      </w:pPr>
    </w:p>
    <w:p w14:paraId="1CC12FE1" w14:textId="77777777" w:rsidR="00D4341D" w:rsidRDefault="00D4341D" w:rsidP="00D4341D">
      <w:pPr>
        <w:rPr>
          <w:b/>
        </w:rPr>
      </w:pPr>
      <w:r>
        <w:rPr>
          <w:b/>
        </w:rPr>
        <w:t xml:space="preserve">        /</w:t>
      </w:r>
      <w:proofErr w:type="gramStart"/>
      <w:r>
        <w:rPr>
          <w:b/>
        </w:rPr>
        <w:t>/  Deep</w:t>
      </w:r>
      <w:proofErr w:type="gramEnd"/>
      <w:r>
        <w:rPr>
          <w:b/>
        </w:rPr>
        <w:t xml:space="preserve"> copy (both outer and inner arrays copied)</w:t>
      </w:r>
    </w:p>
    <w:p w14:paraId="3A56809D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int[][</w:t>
      </w:r>
      <w:proofErr w:type="gramEnd"/>
      <w:r>
        <w:rPr>
          <w:b/>
        </w:rPr>
        <w:t xml:space="preserve">] </w:t>
      </w:r>
      <w:proofErr w:type="spellStart"/>
      <w:r>
        <w:rPr>
          <w:b/>
        </w:rPr>
        <w:t>deepCopy</w:t>
      </w:r>
      <w:proofErr w:type="spellEnd"/>
      <w:r>
        <w:rPr>
          <w:b/>
        </w:rPr>
        <w:t xml:space="preserve"> = new int[</w:t>
      </w:r>
      <w:proofErr w:type="spellStart"/>
      <w:proofErr w:type="gramStart"/>
      <w:r>
        <w:rPr>
          <w:b/>
        </w:rPr>
        <w:t>arr.length</w:t>
      </w:r>
      <w:proofErr w:type="spellEnd"/>
      <w:r>
        <w:rPr>
          <w:b/>
        </w:rPr>
        <w:t>][];</w:t>
      </w:r>
      <w:proofErr w:type="gramEnd"/>
    </w:p>
    <w:p w14:paraId="2390D184" w14:textId="77777777" w:rsidR="00D4341D" w:rsidRDefault="00D4341D" w:rsidP="00D4341D">
      <w:pPr>
        <w:rPr>
          <w:b/>
        </w:rPr>
      </w:pPr>
      <w:r>
        <w:rPr>
          <w:b/>
        </w:rPr>
        <w:t xml:space="preserve">        for (int i = 0; i &lt; </w:t>
      </w:r>
      <w:proofErr w:type="spellStart"/>
      <w:proofErr w:type="gramStart"/>
      <w:r>
        <w:rPr>
          <w:b/>
        </w:rPr>
        <w:t>arr.length</w:t>
      </w:r>
      <w:proofErr w:type="spellEnd"/>
      <w:proofErr w:type="gramEnd"/>
      <w:r>
        <w:rPr>
          <w:b/>
        </w:rPr>
        <w:t>; i+</w:t>
      </w:r>
      <w:proofErr w:type="gramStart"/>
      <w:r>
        <w:rPr>
          <w:b/>
        </w:rPr>
        <w:t>+) {</w:t>
      </w:r>
      <w:proofErr w:type="gramEnd"/>
    </w:p>
    <w:p w14:paraId="05C27D90" w14:textId="77777777" w:rsidR="00D4341D" w:rsidRDefault="00D4341D" w:rsidP="00D4341D">
      <w:pPr>
        <w:rPr>
          <w:b/>
        </w:rPr>
      </w:pPr>
      <w:r>
        <w:rPr>
          <w:b/>
        </w:rPr>
        <w:t xml:space="preserve">            </w:t>
      </w:r>
      <w:proofErr w:type="spellStart"/>
      <w:r>
        <w:rPr>
          <w:b/>
        </w:rPr>
        <w:t>deepCopy</w:t>
      </w:r>
      <w:proofErr w:type="spellEnd"/>
      <w:r>
        <w:rPr>
          <w:b/>
        </w:rPr>
        <w:t xml:space="preserve">[i] = </w:t>
      </w:r>
      <w:proofErr w:type="spellStart"/>
      <w:r>
        <w:rPr>
          <w:b/>
        </w:rPr>
        <w:t>Arrays.copyOf</w:t>
      </w:r>
      <w:proofErr w:type="spellEnd"/>
      <w:r>
        <w:rPr>
          <w:b/>
        </w:rPr>
        <w:t>(</w:t>
      </w:r>
      <w:proofErr w:type="spellStart"/>
      <w:r>
        <w:rPr>
          <w:b/>
        </w:rPr>
        <w:t>arr</w:t>
      </w:r>
      <w:proofErr w:type="spellEnd"/>
      <w:r>
        <w:rPr>
          <w:b/>
        </w:rPr>
        <w:t xml:space="preserve">[i], </w:t>
      </w:r>
      <w:proofErr w:type="spellStart"/>
      <w:r>
        <w:rPr>
          <w:b/>
        </w:rPr>
        <w:t>arr</w:t>
      </w:r>
      <w:proofErr w:type="spellEnd"/>
      <w:r>
        <w:rPr>
          <w:b/>
        </w:rPr>
        <w:t>[i</w:t>
      </w:r>
      <w:proofErr w:type="gramStart"/>
      <w:r>
        <w:rPr>
          <w:b/>
        </w:rPr>
        <w:t>].length);</w:t>
      </w:r>
      <w:proofErr w:type="gramEnd"/>
    </w:p>
    <w:p w14:paraId="1157B12B" w14:textId="77777777" w:rsidR="00D4341D" w:rsidRDefault="00D4341D" w:rsidP="00D4341D">
      <w:pPr>
        <w:rPr>
          <w:b/>
        </w:rPr>
      </w:pPr>
      <w:r>
        <w:rPr>
          <w:b/>
        </w:rPr>
        <w:t xml:space="preserve">        }</w:t>
      </w:r>
    </w:p>
    <w:p w14:paraId="6C346668" w14:textId="77777777" w:rsidR="00D4341D" w:rsidRDefault="00D4341D" w:rsidP="00D4341D">
      <w:pPr>
        <w:rPr>
          <w:b/>
        </w:rPr>
      </w:pPr>
    </w:p>
    <w:p w14:paraId="31498EEE" w14:textId="77777777" w:rsidR="00D4341D" w:rsidRDefault="00D4341D" w:rsidP="00D4341D">
      <w:pPr>
        <w:rPr>
          <w:b/>
        </w:rPr>
      </w:pPr>
      <w:r>
        <w:rPr>
          <w:b/>
        </w:rPr>
        <w:t xml:space="preserve">        /</w:t>
      </w:r>
      <w:proofErr w:type="gramStart"/>
      <w:r>
        <w:rPr>
          <w:b/>
        </w:rPr>
        <w:t>/  Modify</w:t>
      </w:r>
      <w:proofErr w:type="gramEnd"/>
      <w:r>
        <w:rPr>
          <w:b/>
        </w:rPr>
        <w:t xml:space="preserve"> original inner array</w:t>
      </w:r>
    </w:p>
    <w:p w14:paraId="6DFD10B5" w14:textId="77777777" w:rsidR="00D4341D" w:rsidRDefault="00D4341D" w:rsidP="00D4341D">
      <w:pPr>
        <w:rPr>
          <w:b/>
        </w:rPr>
      </w:pPr>
      <w:r>
        <w:rPr>
          <w:b/>
        </w:rPr>
        <w:t xml:space="preserve">        ar1[0] = </w:t>
      </w:r>
      <w:proofErr w:type="gramStart"/>
      <w:r>
        <w:rPr>
          <w:b/>
        </w:rPr>
        <w:t>99;</w:t>
      </w:r>
      <w:proofErr w:type="gramEnd"/>
    </w:p>
    <w:p w14:paraId="2076DE33" w14:textId="77777777" w:rsidR="00D4341D" w:rsidRDefault="00D4341D" w:rsidP="00D4341D">
      <w:pPr>
        <w:rPr>
          <w:b/>
        </w:rPr>
      </w:pPr>
    </w:p>
    <w:p w14:paraId="0B371A7B" w14:textId="77777777" w:rsidR="00D4341D" w:rsidRDefault="00D4341D" w:rsidP="00D4341D">
      <w:pPr>
        <w:rPr>
          <w:b/>
        </w:rPr>
      </w:pPr>
      <w:r>
        <w:rPr>
          <w:b/>
        </w:rPr>
        <w:t xml:space="preserve">        // 🖨️ Results</w:t>
      </w:r>
    </w:p>
    <w:p w14:paraId="5BFF8CE4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 xml:space="preserve">("Original array:     " + </w:t>
      </w:r>
      <w:proofErr w:type="spellStart"/>
      <w:r>
        <w:rPr>
          <w:b/>
        </w:rPr>
        <w:t>Arrays.toString</w:t>
      </w:r>
      <w:proofErr w:type="spellEnd"/>
      <w:r>
        <w:rPr>
          <w:b/>
        </w:rPr>
        <w:t>(</w:t>
      </w:r>
      <w:proofErr w:type="spellStart"/>
      <w:proofErr w:type="gramStart"/>
      <w:r>
        <w:rPr>
          <w:b/>
        </w:rPr>
        <w:t>arr</w:t>
      </w:r>
      <w:proofErr w:type="spellEnd"/>
      <w:r>
        <w:rPr>
          <w:b/>
        </w:rPr>
        <w:t>[</w:t>
      </w:r>
      <w:proofErr w:type="gramEnd"/>
      <w:r>
        <w:rPr>
          <w:b/>
        </w:rPr>
        <w:t>0])</w:t>
      </w:r>
      <w:proofErr w:type="gramStart"/>
      <w:r>
        <w:rPr>
          <w:b/>
        </w:rPr>
        <w:t>);</w:t>
      </w:r>
      <w:proofErr w:type="gramEnd"/>
    </w:p>
    <w:p w14:paraId="75CCE71C" w14:textId="77777777" w:rsidR="00D4341D" w:rsidRDefault="00D4341D" w:rsidP="00D4341D">
      <w:pPr>
        <w:rPr>
          <w:b/>
        </w:rPr>
      </w:pPr>
      <w:r>
        <w:rPr>
          <w:b/>
        </w:rPr>
        <w:lastRenderedPageBreak/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 xml:space="preserve">("Shallow copy:       " + </w:t>
      </w:r>
      <w:proofErr w:type="spellStart"/>
      <w:r>
        <w:rPr>
          <w:b/>
        </w:rPr>
        <w:t>Arrays.toString</w:t>
      </w:r>
      <w:proofErr w:type="spellEnd"/>
      <w:r>
        <w:rPr>
          <w:b/>
        </w:rPr>
        <w:t>(</w:t>
      </w:r>
      <w:proofErr w:type="spellStart"/>
      <w:proofErr w:type="gramStart"/>
      <w:r>
        <w:rPr>
          <w:b/>
        </w:rPr>
        <w:t>shallowCopy</w:t>
      </w:r>
      <w:proofErr w:type="spellEnd"/>
      <w:r>
        <w:rPr>
          <w:b/>
        </w:rPr>
        <w:t>[0]));</w:t>
      </w:r>
      <w:proofErr w:type="gramEnd"/>
    </w:p>
    <w:p w14:paraId="50CB06AC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 xml:space="preserve">("Deep copy:          " + </w:t>
      </w:r>
      <w:proofErr w:type="spellStart"/>
      <w:r>
        <w:rPr>
          <w:b/>
        </w:rPr>
        <w:t>Arrays.toString</w:t>
      </w:r>
      <w:proofErr w:type="spellEnd"/>
      <w:r>
        <w:rPr>
          <w:b/>
        </w:rPr>
        <w:t>(</w:t>
      </w:r>
      <w:proofErr w:type="spellStart"/>
      <w:proofErr w:type="gramStart"/>
      <w:r>
        <w:rPr>
          <w:b/>
        </w:rPr>
        <w:t>deepCopy</w:t>
      </w:r>
      <w:proofErr w:type="spellEnd"/>
      <w:r>
        <w:rPr>
          <w:b/>
        </w:rPr>
        <w:t>[</w:t>
      </w:r>
      <w:proofErr w:type="gramEnd"/>
      <w:r>
        <w:rPr>
          <w:b/>
        </w:rPr>
        <w:t>0])</w:t>
      </w:r>
      <w:proofErr w:type="gramStart"/>
      <w:r>
        <w:rPr>
          <w:b/>
        </w:rPr>
        <w:t>);</w:t>
      </w:r>
      <w:proofErr w:type="gramEnd"/>
    </w:p>
    <w:p w14:paraId="17CBC4BC" w14:textId="77777777" w:rsidR="00D4341D" w:rsidRDefault="00D4341D" w:rsidP="00D4341D">
      <w:pPr>
        <w:rPr>
          <w:b/>
        </w:rPr>
      </w:pPr>
    </w:p>
    <w:p w14:paraId="7F472860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("\</w:t>
      </w:r>
      <w:proofErr w:type="spellStart"/>
      <w:r>
        <w:rPr>
          <w:b/>
        </w:rPr>
        <w:t>nReference</w:t>
      </w:r>
      <w:proofErr w:type="spellEnd"/>
      <w:r>
        <w:rPr>
          <w:b/>
        </w:rPr>
        <w:t xml:space="preserve"> check:"</w:t>
      </w:r>
      <w:proofErr w:type="gramStart"/>
      <w:r>
        <w:rPr>
          <w:b/>
        </w:rPr>
        <w:t>);</w:t>
      </w:r>
      <w:proofErr w:type="gramEnd"/>
    </w:p>
    <w:p w14:paraId="67E4E109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</w:t>
      </w:r>
      <w:proofErr w:type="spellStart"/>
      <w:proofErr w:type="gramStart"/>
      <w:r>
        <w:rPr>
          <w:b/>
        </w:rPr>
        <w:t>arr</w:t>
      </w:r>
      <w:proofErr w:type="spellEnd"/>
      <w:r>
        <w:rPr>
          <w:b/>
        </w:rPr>
        <w:t>[</w:t>
      </w:r>
      <w:proofErr w:type="gramEnd"/>
      <w:r>
        <w:rPr>
          <w:b/>
        </w:rPr>
        <w:t xml:space="preserve">0] == </w:t>
      </w:r>
      <w:proofErr w:type="spellStart"/>
      <w:proofErr w:type="gramStart"/>
      <w:r>
        <w:rPr>
          <w:b/>
        </w:rPr>
        <w:t>shallowCopy</w:t>
      </w:r>
      <w:proofErr w:type="spellEnd"/>
      <w:r>
        <w:rPr>
          <w:b/>
        </w:rPr>
        <w:t>[</w:t>
      </w:r>
      <w:proofErr w:type="gramEnd"/>
      <w:r>
        <w:rPr>
          <w:b/>
        </w:rPr>
        <w:t>0]: " + (</w:t>
      </w:r>
      <w:proofErr w:type="spellStart"/>
      <w:proofErr w:type="gramStart"/>
      <w:r>
        <w:rPr>
          <w:b/>
        </w:rPr>
        <w:t>arr</w:t>
      </w:r>
      <w:proofErr w:type="spellEnd"/>
      <w:r>
        <w:rPr>
          <w:b/>
        </w:rPr>
        <w:t>[</w:t>
      </w:r>
      <w:proofErr w:type="gramEnd"/>
      <w:r>
        <w:rPr>
          <w:b/>
        </w:rPr>
        <w:t xml:space="preserve">0] == </w:t>
      </w:r>
      <w:proofErr w:type="spellStart"/>
      <w:proofErr w:type="gramStart"/>
      <w:r>
        <w:rPr>
          <w:b/>
        </w:rPr>
        <w:t>shallowCopy</w:t>
      </w:r>
      <w:proofErr w:type="spellEnd"/>
      <w:r>
        <w:rPr>
          <w:b/>
        </w:rPr>
        <w:t>[</w:t>
      </w:r>
      <w:proofErr w:type="gramEnd"/>
      <w:r>
        <w:rPr>
          <w:b/>
        </w:rPr>
        <w:t>0])); // true</w:t>
      </w:r>
    </w:p>
    <w:p w14:paraId="529A0157" w14:textId="77777777" w:rsidR="00D4341D" w:rsidRDefault="00D4341D" w:rsidP="00D4341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</w:t>
      </w:r>
      <w:proofErr w:type="spellStart"/>
      <w:proofErr w:type="gramStart"/>
      <w:r>
        <w:rPr>
          <w:b/>
        </w:rPr>
        <w:t>arr</w:t>
      </w:r>
      <w:proofErr w:type="spellEnd"/>
      <w:r>
        <w:rPr>
          <w:b/>
        </w:rPr>
        <w:t>[</w:t>
      </w:r>
      <w:proofErr w:type="gramEnd"/>
      <w:r>
        <w:rPr>
          <w:b/>
        </w:rPr>
        <w:t xml:space="preserve">0] == </w:t>
      </w:r>
      <w:proofErr w:type="spellStart"/>
      <w:proofErr w:type="gramStart"/>
      <w:r>
        <w:rPr>
          <w:b/>
        </w:rPr>
        <w:t>deepCopy</w:t>
      </w:r>
      <w:proofErr w:type="spellEnd"/>
      <w:r>
        <w:rPr>
          <w:b/>
        </w:rPr>
        <w:t>[</w:t>
      </w:r>
      <w:proofErr w:type="gramEnd"/>
      <w:r>
        <w:rPr>
          <w:b/>
        </w:rPr>
        <w:t>0]:    " + (</w:t>
      </w:r>
      <w:proofErr w:type="spellStart"/>
      <w:proofErr w:type="gramStart"/>
      <w:r>
        <w:rPr>
          <w:b/>
        </w:rPr>
        <w:t>arr</w:t>
      </w:r>
      <w:proofErr w:type="spellEnd"/>
      <w:r>
        <w:rPr>
          <w:b/>
        </w:rPr>
        <w:t>[</w:t>
      </w:r>
      <w:proofErr w:type="gramEnd"/>
      <w:r>
        <w:rPr>
          <w:b/>
        </w:rPr>
        <w:t xml:space="preserve">0] == </w:t>
      </w:r>
      <w:proofErr w:type="spellStart"/>
      <w:proofErr w:type="gramStart"/>
      <w:r>
        <w:rPr>
          <w:b/>
        </w:rPr>
        <w:t>deepCopy</w:t>
      </w:r>
      <w:proofErr w:type="spellEnd"/>
      <w:r>
        <w:rPr>
          <w:b/>
        </w:rPr>
        <w:t>[</w:t>
      </w:r>
      <w:proofErr w:type="gramEnd"/>
      <w:r>
        <w:rPr>
          <w:b/>
        </w:rPr>
        <w:t>0])</w:t>
      </w:r>
      <w:proofErr w:type="gramStart"/>
      <w:r>
        <w:rPr>
          <w:b/>
        </w:rPr>
        <w:t xml:space="preserve">);   </w:t>
      </w:r>
      <w:proofErr w:type="gramEnd"/>
      <w:r>
        <w:rPr>
          <w:b/>
        </w:rPr>
        <w:t xml:space="preserve"> // false</w:t>
      </w:r>
    </w:p>
    <w:p w14:paraId="79325618" w14:textId="77777777" w:rsidR="00D4341D" w:rsidRDefault="00D4341D" w:rsidP="00D4341D">
      <w:pPr>
        <w:rPr>
          <w:b/>
        </w:rPr>
      </w:pPr>
      <w:r>
        <w:rPr>
          <w:b/>
        </w:rPr>
        <w:t xml:space="preserve">    }</w:t>
      </w:r>
    </w:p>
    <w:p w14:paraId="1B1DE1B7" w14:textId="77777777" w:rsidR="00D4341D" w:rsidRDefault="00D4341D" w:rsidP="00D4341D">
      <w:pPr>
        <w:rPr>
          <w:b/>
        </w:rPr>
      </w:pPr>
      <w:r>
        <w:rPr>
          <w:b/>
        </w:rPr>
        <w:t>}</w:t>
      </w:r>
    </w:p>
    <w:p w14:paraId="6468DADB" w14:textId="77777777" w:rsidR="00D4341D" w:rsidRDefault="00D4341D" w:rsidP="00D4341D">
      <w:pPr>
        <w:rPr>
          <w:b/>
        </w:rPr>
      </w:pPr>
    </w:p>
    <w:p w14:paraId="25A0F84C" w14:textId="77777777" w:rsidR="00D4341D" w:rsidRDefault="00D4341D" w:rsidP="00D4341D">
      <w:pPr>
        <w:rPr>
          <w:b/>
        </w:rPr>
      </w:pPr>
    </w:p>
    <w:p w14:paraId="2B62554D" w14:textId="77777777" w:rsidR="00D4341D" w:rsidRDefault="00D4341D" w:rsidP="00D4341D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717136B5" wp14:editId="1F4CA575">
            <wp:extent cx="5943600" cy="1811224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2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8A097B" w14:textId="6204F0D1" w:rsidR="005426BF" w:rsidRDefault="005426BF"/>
    <w:sectPr w:rsidR="005426BF" w:rsidSect="00D434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BF"/>
    <w:rsid w:val="001767E4"/>
    <w:rsid w:val="003173B3"/>
    <w:rsid w:val="005426BF"/>
    <w:rsid w:val="00762861"/>
    <w:rsid w:val="008553AE"/>
    <w:rsid w:val="00D4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E14C"/>
  <w15:chartTrackingRefBased/>
  <w15:docId w15:val="{3B86973E-7328-4BB1-81D9-6747CCD5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41D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2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6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6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6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6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6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6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6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6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6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2458</Words>
  <Characters>14012</Characters>
  <Application>Microsoft Office Word</Application>
  <DocSecurity>0</DocSecurity>
  <Lines>116</Lines>
  <Paragraphs>32</Paragraphs>
  <ScaleCrop>false</ScaleCrop>
  <Company/>
  <LinksUpToDate>false</LinksUpToDate>
  <CharactersWithSpaces>16438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Arun Kumar</dc:creator>
  <cp:keywords/>
  <dc:description/>
  <cp:lastModifiedBy>R, Arun Kumar</cp:lastModifiedBy>
  <cp:revision>2</cp:revision>
  <dcterms:created xsi:type="dcterms:W3CDTF">2025-09-08T19:30:00Z</dcterms:created>
  <dcterms:modified xsi:type="dcterms:W3CDTF">2025-09-08T19:30:00Z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2025-06-07T12:27:25Z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3efa1a7a-2b1c-40a8-8808-7334911652e0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